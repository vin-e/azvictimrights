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4A8A1" w14:textId="3A44FF20" w:rsidR="009E163A" w:rsidRDefault="009E163A" w:rsidP="008D4E81">
      <w:pPr>
        <w:pStyle w:val="NoSpacing"/>
        <w:rPr>
          <w:b/>
          <w:bCs/>
        </w:rPr>
      </w:pPr>
      <w:r>
        <w:rPr>
          <w:b/>
          <w:bCs/>
        </w:rPr>
        <w:t>Arizona Crime Victim Law Group</w:t>
      </w:r>
    </w:p>
    <w:p w14:paraId="03FC51A6" w14:textId="4D6EDDFC" w:rsidR="009E163A" w:rsidRDefault="009E163A" w:rsidP="008D4E81">
      <w:pPr>
        <w:pStyle w:val="NoSpacing"/>
        <w:rPr>
          <w:b/>
          <w:bCs/>
        </w:rPr>
      </w:pPr>
      <w:r>
        <w:rPr>
          <w:b/>
          <w:bCs/>
        </w:rPr>
        <w:t xml:space="preserve">Website Copy  - Round </w:t>
      </w:r>
      <w:r w:rsidR="00967A8D">
        <w:rPr>
          <w:b/>
          <w:bCs/>
        </w:rPr>
        <w:t>3</w:t>
      </w:r>
    </w:p>
    <w:p w14:paraId="49C47B08" w14:textId="780FF614" w:rsidR="009E163A" w:rsidRDefault="00967A8D" w:rsidP="008D4E81">
      <w:pPr>
        <w:pStyle w:val="NoSpacing"/>
        <w:rPr>
          <w:b/>
          <w:bCs/>
        </w:rPr>
      </w:pPr>
      <w:r>
        <w:rPr>
          <w:b/>
          <w:bCs/>
        </w:rPr>
        <w:t>September 23, 2019</w:t>
      </w:r>
    </w:p>
    <w:p w14:paraId="0DD43928" w14:textId="77777777" w:rsidR="009E163A" w:rsidRDefault="009E163A" w:rsidP="008D4E81">
      <w:pPr>
        <w:pStyle w:val="NoSpacing"/>
        <w:rPr>
          <w:b/>
          <w:bCs/>
        </w:rPr>
      </w:pPr>
    </w:p>
    <w:p w14:paraId="39BC55FA" w14:textId="77777777" w:rsidR="009E163A" w:rsidRDefault="009E163A" w:rsidP="008D4E81">
      <w:pPr>
        <w:pStyle w:val="NoSpacing"/>
        <w:rPr>
          <w:b/>
          <w:bCs/>
        </w:rPr>
      </w:pPr>
    </w:p>
    <w:p w14:paraId="22A4B8EC" w14:textId="4365F6DD" w:rsidR="008D4E81" w:rsidRPr="009E163A" w:rsidRDefault="008D4E81" w:rsidP="001046C2">
      <w:pPr>
        <w:pStyle w:val="NoSpacing"/>
        <w:shd w:val="clear" w:color="auto" w:fill="DEEAF6" w:themeFill="accent5" w:themeFillTint="33"/>
        <w:rPr>
          <w:b/>
          <w:bCs/>
        </w:rPr>
      </w:pPr>
      <w:r w:rsidRPr="009E163A">
        <w:rPr>
          <w:b/>
          <w:bCs/>
        </w:rPr>
        <w:t>NAME</w:t>
      </w:r>
    </w:p>
    <w:p w14:paraId="55C11333" w14:textId="2FE6291F" w:rsidR="008D4E81" w:rsidRDefault="008D4E81" w:rsidP="008D4E81">
      <w:pPr>
        <w:pStyle w:val="NoSpacing"/>
      </w:pPr>
      <w:r>
        <w:t>Arizona Crime Victim Law Group</w:t>
      </w:r>
    </w:p>
    <w:p w14:paraId="2BC46048" w14:textId="27AE71B7" w:rsidR="008D4E81" w:rsidRDefault="008D4E81" w:rsidP="008D4E81">
      <w:pPr>
        <w:pStyle w:val="NoSpacing"/>
      </w:pPr>
    </w:p>
    <w:p w14:paraId="6A4D3EDD" w14:textId="37B5A6E8" w:rsidR="008D4E81" w:rsidRPr="009E163A" w:rsidRDefault="008D4E81" w:rsidP="001046C2">
      <w:pPr>
        <w:pStyle w:val="NoSpacing"/>
        <w:shd w:val="clear" w:color="auto" w:fill="DEEAF6" w:themeFill="accent5" w:themeFillTint="33"/>
        <w:rPr>
          <w:b/>
          <w:bCs/>
        </w:rPr>
      </w:pPr>
      <w:r w:rsidRPr="009E163A">
        <w:rPr>
          <w:b/>
          <w:bCs/>
        </w:rPr>
        <w:t>URL</w:t>
      </w:r>
    </w:p>
    <w:p w14:paraId="4ED0F676" w14:textId="51722A6D" w:rsidR="008D4E81" w:rsidRDefault="008D4E81" w:rsidP="008D4E81">
      <w:pPr>
        <w:pStyle w:val="NoSpacing"/>
      </w:pPr>
      <w:r>
        <w:t>AZCrimeVictims.org</w:t>
      </w:r>
    </w:p>
    <w:p w14:paraId="35053621" w14:textId="23FA58D2" w:rsidR="00876830" w:rsidRDefault="00876830" w:rsidP="008D4E81">
      <w:pPr>
        <w:pStyle w:val="NoSpacing"/>
      </w:pPr>
    </w:p>
    <w:p w14:paraId="464F4325" w14:textId="011A3F0F" w:rsidR="00876830" w:rsidRPr="009E163A" w:rsidRDefault="00876830" w:rsidP="00876830">
      <w:pPr>
        <w:pStyle w:val="NoSpacing"/>
        <w:shd w:val="clear" w:color="auto" w:fill="DEEAF6" w:themeFill="accent5" w:themeFillTint="33"/>
        <w:rPr>
          <w:b/>
          <w:bCs/>
        </w:rPr>
      </w:pPr>
      <w:r>
        <w:rPr>
          <w:b/>
          <w:bCs/>
        </w:rPr>
        <w:t>HERO</w:t>
      </w:r>
    </w:p>
    <w:p w14:paraId="7523FADD" w14:textId="77777777" w:rsidR="00876830" w:rsidRDefault="00876830" w:rsidP="00876830">
      <w:pPr>
        <w:pStyle w:val="NoSpacing"/>
      </w:pPr>
      <w:r>
        <w:t>Arizona Crime Victim Rights Law Group</w:t>
      </w:r>
    </w:p>
    <w:p w14:paraId="69CFCEB6" w14:textId="51A4150E" w:rsidR="00876830" w:rsidRDefault="00876830" w:rsidP="00876830">
      <w:pPr>
        <w:pStyle w:val="NoSpacing"/>
      </w:pPr>
      <w:r>
        <w:t xml:space="preserve">Helping crime victims navigate </w:t>
      </w:r>
      <w:ins w:id="0" w:author="Randall Udelman" w:date="2019-09-23T17:40:00Z">
        <w:r w:rsidR="006473F3">
          <w:t xml:space="preserve">through </w:t>
        </w:r>
      </w:ins>
      <w:del w:id="1" w:author="Randall Udelman" w:date="2019-09-23T17:40:00Z">
        <w:r w:rsidDel="006473F3">
          <w:delText>all facets of</w:delText>
        </w:r>
      </w:del>
      <w:r>
        <w:t xml:space="preserve"> the criminal justice system at no cost to them.</w:t>
      </w:r>
    </w:p>
    <w:p w14:paraId="0B329E0E" w14:textId="77777777" w:rsidR="008D4E81" w:rsidRDefault="008D4E81" w:rsidP="008D4E81">
      <w:pPr>
        <w:pStyle w:val="NoSpacing"/>
      </w:pPr>
    </w:p>
    <w:p w14:paraId="72E58091" w14:textId="35A22278" w:rsidR="009E163A" w:rsidRPr="009E163A" w:rsidRDefault="009E163A" w:rsidP="001046C2">
      <w:pPr>
        <w:pStyle w:val="NoSpacing"/>
        <w:shd w:val="clear" w:color="auto" w:fill="DEEAF6" w:themeFill="accent5" w:themeFillTint="33"/>
        <w:rPr>
          <w:b/>
          <w:bCs/>
        </w:rPr>
      </w:pPr>
      <w:r w:rsidRPr="009E163A">
        <w:rPr>
          <w:b/>
          <w:bCs/>
        </w:rPr>
        <w:t>OUR MISSION</w:t>
      </w:r>
    </w:p>
    <w:p w14:paraId="4EB2BE11" w14:textId="3A32729C" w:rsidR="009E163A" w:rsidRDefault="009E163A" w:rsidP="008D4E81">
      <w:pPr>
        <w:pStyle w:val="NoSpacing"/>
      </w:pPr>
    </w:p>
    <w:p w14:paraId="3C639BBF" w14:textId="2EC78C68" w:rsidR="009E163A" w:rsidRDefault="009E163A" w:rsidP="008D4E81">
      <w:pPr>
        <w:pStyle w:val="NoSpacing"/>
      </w:pPr>
      <w:r>
        <w:t xml:space="preserve">Our mission is to help crime victims navigate </w:t>
      </w:r>
      <w:ins w:id="2" w:author="Randall Udelman" w:date="2019-09-23T17:40:00Z">
        <w:r w:rsidR="006473F3">
          <w:t xml:space="preserve">through </w:t>
        </w:r>
      </w:ins>
      <w:r>
        <w:t xml:space="preserve">all facets of the criminal justice system </w:t>
      </w:r>
      <w:del w:id="3" w:author="Randall Udelman" w:date="2019-09-23T17:40:00Z">
        <w:r w:rsidDel="00BB42F4">
          <w:delText>at both state and federal levels</w:delText>
        </w:r>
      </w:del>
      <w:r>
        <w:t xml:space="preserve"> </w:t>
      </w:r>
      <w:del w:id="4" w:author="Randall Udelman" w:date="2019-09-23T17:40:00Z">
        <w:r w:rsidDel="00BB42F4">
          <w:delText>a</w:delText>
        </w:r>
        <w:r w:rsidR="008C0A0B" w:rsidDel="00BB42F4">
          <w:delText>ppearing as attorney of record</w:delText>
        </w:r>
      </w:del>
      <w:r w:rsidR="008C0A0B">
        <w:t xml:space="preserve"> </w:t>
      </w:r>
      <w:r w:rsidR="00EE3F46">
        <w:t xml:space="preserve">to </w:t>
      </w:r>
      <w:r w:rsidR="00787E68">
        <w:t>exercis</w:t>
      </w:r>
      <w:r w:rsidR="00EE3F46">
        <w:t>e</w:t>
      </w:r>
      <w:r w:rsidR="00787E68">
        <w:t xml:space="preserve"> </w:t>
      </w:r>
      <w:del w:id="5" w:author="Randall Udelman" w:date="2019-09-23T17:41:00Z">
        <w:r w:rsidR="00787E68" w:rsidDel="007122D6">
          <w:delText>victims’</w:delText>
        </w:r>
      </w:del>
      <w:r w:rsidR="00787E68">
        <w:t xml:space="preserve"> constitutional</w:t>
      </w:r>
      <w:r w:rsidR="00EE3F46">
        <w:t xml:space="preserve"> and statutory</w:t>
      </w:r>
      <w:r w:rsidR="00787E68">
        <w:t xml:space="preserve"> protected</w:t>
      </w:r>
      <w:r w:rsidR="003579A9">
        <w:t xml:space="preserve"> rights.  We seek enforcement of victim rights</w:t>
      </w:r>
      <w:r w:rsidR="00DC76FC">
        <w:t xml:space="preserve"> </w:t>
      </w:r>
      <w:ins w:id="6" w:author="Randall Udelman" w:date="2019-09-23T17:45:00Z">
        <w:r w:rsidR="00C05867">
          <w:t xml:space="preserve">as counsel of record </w:t>
        </w:r>
      </w:ins>
      <w:r w:rsidR="00DC76FC">
        <w:t xml:space="preserve">throughout the prosecution process and after conviction. </w:t>
      </w:r>
      <w:r w:rsidR="00787E68">
        <w:t xml:space="preserve"> </w:t>
      </w:r>
      <w:del w:id="7" w:author="Randall Udelman" w:date="2019-09-23T17:45:00Z">
        <w:r w:rsidDel="00E870DA">
          <w:delText xml:space="preserve">. </w:delText>
        </w:r>
      </w:del>
      <w:r>
        <w:t>Our goal is to provide victims with a</w:t>
      </w:r>
      <w:r w:rsidR="006A6119">
        <w:t xml:space="preserve">n understanding of their rights </w:t>
      </w:r>
      <w:r w:rsidR="002373E0">
        <w:t>in</w:t>
      </w:r>
      <w:r>
        <w:t xml:space="preserve"> </w:t>
      </w:r>
      <w:r w:rsidR="006A6119">
        <w:t>a respectful</w:t>
      </w:r>
      <w:r w:rsidR="002373E0">
        <w:t xml:space="preserve"> and dignified manner.</w:t>
      </w:r>
      <w:r w:rsidR="00E71386">
        <w:t xml:space="preserve"> </w:t>
      </w:r>
      <w:r>
        <w:t xml:space="preserve">   </w:t>
      </w:r>
    </w:p>
    <w:p w14:paraId="60335F24" w14:textId="77777777" w:rsidR="00876830" w:rsidRDefault="00876830" w:rsidP="008D4E81">
      <w:pPr>
        <w:pStyle w:val="NoSpacing"/>
      </w:pPr>
    </w:p>
    <w:p w14:paraId="0FE44089" w14:textId="2501AEEA" w:rsidR="008D4E81" w:rsidRDefault="008D4E81" w:rsidP="008D4E81">
      <w:pPr>
        <w:pStyle w:val="NoSpacing"/>
      </w:pPr>
      <w:r>
        <w:t xml:space="preserve">We </w:t>
      </w:r>
      <w:r w:rsidR="001046C2">
        <w:t xml:space="preserve">are a non-profit organization that </w:t>
      </w:r>
      <w:r>
        <w:t>provide</w:t>
      </w:r>
      <w:r w:rsidR="001046C2">
        <w:t>s</w:t>
      </w:r>
      <w:r>
        <w:t xml:space="preserve"> legal services to crime victims at no cost to them through</w:t>
      </w:r>
      <w:r w:rsidR="00C46638">
        <w:t>out the criminal justice system</w:t>
      </w:r>
      <w:r w:rsidR="00961D62">
        <w:t>.  We appear</w:t>
      </w:r>
      <w:r w:rsidR="00C46638">
        <w:t xml:space="preserve"> </w:t>
      </w:r>
      <w:r w:rsidR="00961D62">
        <w:t>as counsel of record</w:t>
      </w:r>
      <w:ins w:id="8" w:author="Randall Udelman" w:date="2019-09-23T17:46:00Z">
        <w:r w:rsidR="00E870DA">
          <w:t xml:space="preserve"> on behalf of crime victims</w:t>
        </w:r>
      </w:ins>
      <w:del w:id="9" w:author="Randall Udelman" w:date="2019-09-23T17:46:00Z">
        <w:r w:rsidR="006551FD" w:rsidDel="00E870DA">
          <w:delText xml:space="preserve"> and exercise a victim’s legal rights</w:delText>
        </w:r>
      </w:del>
      <w:r w:rsidR="00C46638">
        <w:t xml:space="preserve"> in</w:t>
      </w:r>
      <w:r w:rsidRPr="008D4E81">
        <w:t xml:space="preserve"> </w:t>
      </w:r>
      <w:r w:rsidR="00961D62">
        <w:t xml:space="preserve">pre-trial </w:t>
      </w:r>
      <w:r w:rsidRPr="008D4E81">
        <w:t>court proceedings</w:t>
      </w:r>
      <w:r>
        <w:t>,</w:t>
      </w:r>
      <w:r w:rsidR="00961D62">
        <w:t xml:space="preserve"> throughout trial</w:t>
      </w:r>
      <w:r w:rsidRPr="008D4E81">
        <w:t xml:space="preserve">, sentencing, </w:t>
      </w:r>
      <w:r w:rsidR="009E163A">
        <w:t>r</w:t>
      </w:r>
      <w:r w:rsidRPr="008D4E81">
        <w:t>estitution</w:t>
      </w:r>
      <w:r w:rsidR="009E163A">
        <w:t>, probation, release, and parole.</w:t>
      </w:r>
      <w:r>
        <w:t xml:space="preserve"> We act as a single point of contact as the attorney of record for the victim among:</w:t>
      </w:r>
    </w:p>
    <w:p w14:paraId="09E49432" w14:textId="77777777" w:rsidR="008D4E81" w:rsidRDefault="008D4E81" w:rsidP="008D4E81">
      <w:pPr>
        <w:pStyle w:val="NoSpacing"/>
      </w:pPr>
    </w:p>
    <w:p w14:paraId="5EEC7875" w14:textId="74F1C600" w:rsidR="008D4E81" w:rsidRDefault="008D4E81" w:rsidP="008D4E81">
      <w:pPr>
        <w:pStyle w:val="NoSpacing"/>
        <w:numPr>
          <w:ilvl w:val="0"/>
          <w:numId w:val="1"/>
        </w:numPr>
      </w:pPr>
      <w:r>
        <w:t>Prosecutors</w:t>
      </w:r>
    </w:p>
    <w:p w14:paraId="58EE91FB" w14:textId="09F5CA28" w:rsidR="008D4E81" w:rsidRDefault="008D4E81" w:rsidP="008D4E81">
      <w:pPr>
        <w:pStyle w:val="NoSpacing"/>
        <w:numPr>
          <w:ilvl w:val="0"/>
          <w:numId w:val="1"/>
        </w:numPr>
      </w:pPr>
      <w:r>
        <w:t>Victim services</w:t>
      </w:r>
      <w:ins w:id="10" w:author="Randall Udelman" w:date="2019-09-23T17:46:00Z">
        <w:r w:rsidR="00764F46">
          <w:t xml:space="preserve"> agencies</w:t>
        </w:r>
      </w:ins>
    </w:p>
    <w:p w14:paraId="096A6019" w14:textId="7BA9A8ED" w:rsidR="008D4E81" w:rsidRDefault="008D4E81" w:rsidP="008D4E81">
      <w:pPr>
        <w:pStyle w:val="NoSpacing"/>
        <w:numPr>
          <w:ilvl w:val="0"/>
          <w:numId w:val="1"/>
        </w:numPr>
      </w:pPr>
      <w:r>
        <w:t>Department of Corrections</w:t>
      </w:r>
    </w:p>
    <w:p w14:paraId="36C27CA4" w14:textId="4576C4C4" w:rsidR="008D4E81" w:rsidRDefault="008D4E81" w:rsidP="008D4E81">
      <w:pPr>
        <w:pStyle w:val="NoSpacing"/>
        <w:numPr>
          <w:ilvl w:val="0"/>
          <w:numId w:val="1"/>
        </w:numPr>
      </w:pPr>
      <w:r>
        <w:t>Adult Probation Services Department</w:t>
      </w:r>
    </w:p>
    <w:p w14:paraId="04E0EDD1" w14:textId="70A802D4" w:rsidR="008D4E81" w:rsidRDefault="008D4E81" w:rsidP="008D4E81">
      <w:pPr>
        <w:pStyle w:val="NoSpacing"/>
        <w:numPr>
          <w:ilvl w:val="0"/>
          <w:numId w:val="1"/>
        </w:numPr>
      </w:pPr>
      <w:r>
        <w:t>Clerk of the Court</w:t>
      </w:r>
    </w:p>
    <w:p w14:paraId="788177A6" w14:textId="434BAA9E" w:rsidR="003D5A6E" w:rsidRDefault="003D5A6E" w:rsidP="008D4E81">
      <w:pPr>
        <w:pStyle w:val="NoSpacing"/>
        <w:numPr>
          <w:ilvl w:val="0"/>
          <w:numId w:val="1"/>
        </w:numPr>
      </w:pPr>
      <w:r>
        <w:t>Assigned Judges</w:t>
      </w:r>
    </w:p>
    <w:p w14:paraId="48DD366E" w14:textId="2ED6D316" w:rsidR="003D5A6E" w:rsidRDefault="003D5A6E" w:rsidP="008D4E81">
      <w:pPr>
        <w:pStyle w:val="NoSpacing"/>
        <w:numPr>
          <w:ilvl w:val="0"/>
          <w:numId w:val="1"/>
        </w:numPr>
      </w:pPr>
      <w:r>
        <w:t>Courts of Appeal</w:t>
      </w:r>
    </w:p>
    <w:p w14:paraId="026CAE31" w14:textId="328FBF8E" w:rsidR="003D5A6E" w:rsidRDefault="003D5A6E" w:rsidP="008D4E81">
      <w:pPr>
        <w:pStyle w:val="NoSpacing"/>
        <w:numPr>
          <w:ilvl w:val="0"/>
          <w:numId w:val="1"/>
        </w:numPr>
      </w:pPr>
      <w:r>
        <w:t>Supreme Court</w:t>
      </w:r>
    </w:p>
    <w:p w14:paraId="18AC7425" w14:textId="11F5E31B" w:rsidR="008D4E81" w:rsidRDefault="008D4E81" w:rsidP="008D4E81">
      <w:pPr>
        <w:pStyle w:val="NoSpacing"/>
      </w:pPr>
    </w:p>
    <w:p w14:paraId="04863D2F" w14:textId="7F349FE3" w:rsidR="00876830" w:rsidRPr="009E163A" w:rsidRDefault="00876830" w:rsidP="00876830">
      <w:pPr>
        <w:pStyle w:val="NoSpacing"/>
        <w:shd w:val="clear" w:color="auto" w:fill="DEEAF6" w:themeFill="accent5" w:themeFillTint="33"/>
        <w:rPr>
          <w:b/>
          <w:bCs/>
        </w:rPr>
      </w:pPr>
      <w:r>
        <w:rPr>
          <w:b/>
          <w:bCs/>
        </w:rPr>
        <w:t>VICTIM RIGHTS</w:t>
      </w:r>
    </w:p>
    <w:p w14:paraId="7A0CA73E" w14:textId="77777777" w:rsidR="00876830" w:rsidRDefault="00876830" w:rsidP="008D4E81">
      <w:pPr>
        <w:pStyle w:val="NoSpacing"/>
      </w:pPr>
    </w:p>
    <w:p w14:paraId="57541DAA" w14:textId="626F7B6C" w:rsidR="009E163A" w:rsidRDefault="009E163A" w:rsidP="008D4E81">
      <w:pPr>
        <w:pStyle w:val="NoSpacing"/>
      </w:pPr>
      <w:r>
        <w:lastRenderedPageBreak/>
        <w:t xml:space="preserve">We advocate for victim rights </w:t>
      </w:r>
      <w:ins w:id="11" w:author="Randall Udelman" w:date="2019-09-23T17:46:00Z">
        <w:r w:rsidR="00134EE7">
          <w:t xml:space="preserve">helping to ensure that they </w:t>
        </w:r>
      </w:ins>
      <w:del w:id="12" w:author="Randall Udelman" w:date="2019-09-23T17:46:00Z">
        <w:r w:rsidDel="00134EE7">
          <w:delText>and ensure that victims</w:delText>
        </w:r>
      </w:del>
      <w:r>
        <w:t xml:space="preserve"> are not overwhelmed or confused by the complex criminal justice system.  We </w:t>
      </w:r>
      <w:del w:id="13" w:author="Randall Udelman" w:date="2019-09-23T17:47:00Z">
        <w:r w:rsidDel="00134EE7">
          <w:delText>have</w:delText>
        </w:r>
      </w:del>
      <w:r>
        <w:t xml:space="preserve"> represent</w:t>
      </w:r>
      <w:del w:id="14" w:author="Randall Udelman" w:date="2019-09-23T17:47:00Z">
        <w:r w:rsidDel="00134EE7">
          <w:delText>ed crime</w:delText>
        </w:r>
      </w:del>
      <w:r>
        <w:t xml:space="preserve"> victims </w:t>
      </w:r>
      <w:del w:id="15" w:author="Randall Udelman" w:date="2019-09-23T17:47:00Z">
        <w:r w:rsidDel="00134EE7">
          <w:delText>concerning</w:delText>
        </w:r>
      </w:del>
      <w:ins w:id="16" w:author="Randall Udelman" w:date="2019-09-23T17:47:00Z">
        <w:r w:rsidR="00134EE7">
          <w:t>in</w:t>
        </w:r>
      </w:ins>
      <w:r>
        <w:t xml:space="preserve"> all types of criminal </w:t>
      </w:r>
      <w:del w:id="17" w:author="Randall Udelman" w:date="2019-09-23T17:47:00Z">
        <w:r w:rsidDel="009879D5">
          <w:delText>offences</w:delText>
        </w:r>
      </w:del>
      <w:ins w:id="18" w:author="Randall Udelman" w:date="2019-09-23T17:47:00Z">
        <w:r w:rsidR="009879D5">
          <w:t>proceedings</w:t>
        </w:r>
      </w:ins>
      <w:r>
        <w:t xml:space="preserve"> in local, state, and federal courts.  </w:t>
      </w:r>
    </w:p>
    <w:p w14:paraId="282EF24C" w14:textId="69DED571" w:rsidR="009E163A" w:rsidRDefault="009E163A" w:rsidP="008D4E81">
      <w:pPr>
        <w:pStyle w:val="NoSpacing"/>
        <w:rPr>
          <w:ins w:id="19" w:author="Randall Udelman" w:date="2019-09-23T17:47:00Z"/>
        </w:rPr>
      </w:pPr>
    </w:p>
    <w:p w14:paraId="24AF4FE1" w14:textId="0E917136" w:rsidR="009879D5" w:rsidRDefault="009879D5" w:rsidP="008D4E81">
      <w:pPr>
        <w:pStyle w:val="NoSpacing"/>
        <w:rPr>
          <w:ins w:id="20" w:author="Randall Udelman" w:date="2019-09-23T17:47:00Z"/>
        </w:rPr>
      </w:pPr>
      <w:ins w:id="21" w:author="Randall Udelman" w:date="2019-09-23T17:47:00Z">
        <w:r>
          <w:t>Examples of services we provide:</w:t>
        </w:r>
      </w:ins>
    </w:p>
    <w:p w14:paraId="23A01DD8" w14:textId="77777777" w:rsidR="009879D5" w:rsidRDefault="009879D5" w:rsidP="008D4E81">
      <w:pPr>
        <w:pStyle w:val="NoSpacing"/>
      </w:pPr>
    </w:p>
    <w:p w14:paraId="4C97B9F2" w14:textId="73000FDA" w:rsidR="009E163A" w:rsidRDefault="009E163A" w:rsidP="008D4E81">
      <w:pPr>
        <w:pStyle w:val="NoSpacing"/>
      </w:pPr>
      <w:r>
        <w:t xml:space="preserve">1.  </w:t>
      </w:r>
      <w:r w:rsidR="00876830">
        <w:t xml:space="preserve">PROSECUTION. </w:t>
      </w:r>
      <w:r w:rsidR="00876830" w:rsidRPr="00876830">
        <w:t xml:space="preserve">Discuss the case with attorneys who </w:t>
      </w:r>
      <w:del w:id="22" w:author="Randall Udelman" w:date="2019-09-23T17:48:00Z">
        <w:r w:rsidR="00876830" w:rsidRPr="00876830" w:rsidDel="00F72A3F">
          <w:delText>are</w:delText>
        </w:r>
      </w:del>
      <w:r w:rsidR="00876830" w:rsidRPr="00876830">
        <w:t xml:space="preserve"> prosecut</w:t>
      </w:r>
      <w:ins w:id="23" w:author="Randall Udelman" w:date="2019-09-23T17:48:00Z">
        <w:r w:rsidR="00F72A3F">
          <w:t>e</w:t>
        </w:r>
      </w:ins>
      <w:del w:id="24" w:author="Randall Udelman" w:date="2019-09-23T17:48:00Z">
        <w:r w:rsidR="00876830" w:rsidRPr="00876830" w:rsidDel="00F72A3F">
          <w:delText>ing</w:delText>
        </w:r>
      </w:del>
      <w:r w:rsidR="00876830" w:rsidRPr="00876830">
        <w:t xml:space="preserve"> the crime against the defendant.</w:t>
      </w:r>
    </w:p>
    <w:p w14:paraId="5C230A5F" w14:textId="2D1871E0" w:rsidR="009E163A" w:rsidRDefault="009E163A" w:rsidP="008D4E81">
      <w:pPr>
        <w:pStyle w:val="NoSpacing"/>
      </w:pPr>
      <w:r>
        <w:t xml:space="preserve">2.  </w:t>
      </w:r>
      <w:r w:rsidR="00876830">
        <w:t xml:space="preserve">INPUT. </w:t>
      </w:r>
      <w:r>
        <w:t>Provide input about pre-conviction release or modification of release conditions</w:t>
      </w:r>
    </w:p>
    <w:p w14:paraId="7601F955" w14:textId="1FD15380" w:rsidR="009E163A" w:rsidRDefault="009E163A" w:rsidP="008D4E81">
      <w:pPr>
        <w:pStyle w:val="NoSpacing"/>
      </w:pPr>
      <w:r>
        <w:t xml:space="preserve">3.  </w:t>
      </w:r>
      <w:r w:rsidR="00876830">
        <w:t xml:space="preserve">VICTIM IMPACT. </w:t>
      </w:r>
      <w:ins w:id="25" w:author="Randall Udelman" w:date="2019-09-23T17:48:00Z">
        <w:r w:rsidR="00F72A3F">
          <w:t>Work with victims to p</w:t>
        </w:r>
      </w:ins>
      <w:del w:id="26" w:author="Randall Udelman" w:date="2019-09-23T17:48:00Z">
        <w:r w:rsidDel="00F72A3F">
          <w:delText>P</w:delText>
        </w:r>
      </w:del>
      <w:r>
        <w:t>resent victim impact statements and evidence</w:t>
      </w:r>
      <w:r w:rsidR="006852E6">
        <w:t xml:space="preserve"> at sentencing</w:t>
      </w:r>
    </w:p>
    <w:p w14:paraId="50D8BF55" w14:textId="01ECEDB5" w:rsidR="00876830" w:rsidRDefault="00876830" w:rsidP="008D4E81">
      <w:pPr>
        <w:pStyle w:val="NoSpacing"/>
      </w:pPr>
      <w:r>
        <w:t xml:space="preserve">4.  RESTITUTION. </w:t>
      </w:r>
      <w:r w:rsidRPr="00876830">
        <w:t>Develop claims for economic loss and assist in</w:t>
      </w:r>
      <w:del w:id="27" w:author="Randall Udelman" w:date="2019-09-23T17:48:00Z">
        <w:r w:rsidRPr="00876830" w:rsidDel="00F72A3F">
          <w:delText xml:space="preserve"> the</w:delText>
        </w:r>
      </w:del>
      <w:r w:rsidRPr="00876830">
        <w:t xml:space="preserve"> obtaining a restitution award and recovery of  victims’ economic losses</w:t>
      </w:r>
    </w:p>
    <w:p w14:paraId="7967FBE3" w14:textId="505B348D" w:rsidR="00876830" w:rsidRDefault="00876830" w:rsidP="00876830">
      <w:pPr>
        <w:pStyle w:val="NoSpacing"/>
      </w:pPr>
      <w:r>
        <w:t xml:space="preserve">5.  ANALYSIS &amp; REFERRAL. </w:t>
      </w:r>
      <w:del w:id="28" w:author="Randall Udelman" w:date="2019-09-23T17:48:00Z">
        <w:r w:rsidDel="00C33475">
          <w:delText>.</w:delText>
        </w:r>
      </w:del>
      <w:r>
        <w:t xml:space="preserve"> Analyze and represent or refer</w:t>
      </w:r>
      <w:ins w:id="29" w:author="Randall Udelman" w:date="2019-09-23T17:49:00Z">
        <w:r w:rsidR="00C33475">
          <w:t xml:space="preserve"> victims</w:t>
        </w:r>
      </w:ins>
      <w:r>
        <w:t xml:space="preserve"> to civil, probate and/or domestic relations attorneys.</w:t>
      </w:r>
    </w:p>
    <w:p w14:paraId="3BCAD017" w14:textId="1F6267BE" w:rsidR="00876830" w:rsidRDefault="00876830" w:rsidP="00876830">
      <w:pPr>
        <w:pStyle w:val="NoSpacing"/>
      </w:pPr>
      <w:r>
        <w:t>6.  POST-CONVICTION. Provide input and appear at</w:t>
      </w:r>
      <w:ins w:id="30" w:author="Randall Udelman" w:date="2019-09-23T17:49:00Z">
        <w:r w:rsidR="00C33475">
          <w:t xml:space="preserve"> hearings on</w:t>
        </w:r>
      </w:ins>
      <w:del w:id="31" w:author="Randall Udelman" w:date="2019-09-23T17:49:00Z">
        <w:r w:rsidDel="00C33475">
          <w:delText> </w:delText>
        </w:r>
      </w:del>
      <w:r>
        <w:t xml:space="preserve"> post-conviction release or modification of release conditions.</w:t>
      </w:r>
    </w:p>
    <w:p w14:paraId="2C40C80D" w14:textId="63254FAA" w:rsidR="0058535F" w:rsidRDefault="00876830" w:rsidP="00876830">
      <w:pPr>
        <w:pStyle w:val="NoSpacing"/>
      </w:pPr>
      <w:r>
        <w:t>7.  TRAINING.  We provide training and resources particularly on topics such as establishing and collecting economic loss.  We have presented throughout the country on this topic to prosecutors, advocates, other victim rights attorneys, civil attorneys and judges.  If you are involved in the victim rights community and would like to receive training or a presentation about helping crime victims establish and recover their economic losses, please let us know.  We would be happy to help.</w:t>
      </w:r>
    </w:p>
    <w:p w14:paraId="3C5A488F" w14:textId="77777777" w:rsidR="00C16F99" w:rsidRDefault="00C16F99" w:rsidP="00C16F99">
      <w:pPr>
        <w:pStyle w:val="NoSpacing"/>
        <w:rPr>
          <w:b/>
          <w:bCs/>
        </w:rPr>
      </w:pPr>
    </w:p>
    <w:p w14:paraId="51FF15D5" w14:textId="13624769" w:rsidR="00C16F99" w:rsidRPr="00C16F99" w:rsidRDefault="00C16F99" w:rsidP="00C16F99">
      <w:pPr>
        <w:pStyle w:val="NoSpacing"/>
        <w:shd w:val="clear" w:color="auto" w:fill="DEEAF6" w:themeFill="accent5" w:themeFillTint="33"/>
        <w:rPr>
          <w:b/>
          <w:bCs/>
        </w:rPr>
      </w:pPr>
      <w:r w:rsidRPr="00C16F99">
        <w:rPr>
          <w:b/>
          <w:bCs/>
        </w:rPr>
        <w:t>WHO WE SERVE</w:t>
      </w:r>
    </w:p>
    <w:p w14:paraId="62B1CD70" w14:textId="5A232A83" w:rsidR="00C16F99" w:rsidRDefault="00C16F99" w:rsidP="008D4E81">
      <w:pPr>
        <w:pStyle w:val="NoSpacing"/>
      </w:pPr>
    </w:p>
    <w:p w14:paraId="57C10742" w14:textId="269182DA" w:rsidR="009B146B" w:rsidRDefault="009B146B" w:rsidP="008D4E81">
      <w:pPr>
        <w:pStyle w:val="NoSpacing"/>
      </w:pPr>
      <w:r>
        <w:t>Quote: “In case after case we found victims, and their families, were ignored, cast aside, and treated as non-participants in a critical event in their lives.”  - Senator Dianne Feinstein, 150, CONG. REC. 7296 (2004)</w:t>
      </w:r>
    </w:p>
    <w:p w14:paraId="774FA7E7" w14:textId="77777777" w:rsidR="009B146B" w:rsidRDefault="009B146B" w:rsidP="008D4E81">
      <w:pPr>
        <w:pStyle w:val="NoSpacing"/>
      </w:pPr>
    </w:p>
    <w:p w14:paraId="1222C1DA" w14:textId="23405D7F" w:rsidR="00C16F99" w:rsidRDefault="0037487C" w:rsidP="008D4E81">
      <w:pPr>
        <w:pStyle w:val="NoSpacing"/>
      </w:pPr>
      <w:r>
        <w:t>W</w:t>
      </w:r>
      <w:r w:rsidR="00C16F99">
        <w:t xml:space="preserve">e provide legal services as counsel of record and access to social support services </w:t>
      </w:r>
      <w:r w:rsidR="007621CA">
        <w:t xml:space="preserve">at no cost </w:t>
      </w:r>
      <w:r w:rsidR="00C16F99">
        <w:t>to victims of crime including:</w:t>
      </w:r>
    </w:p>
    <w:p w14:paraId="4AA25FE0" w14:textId="5244F39C" w:rsidR="00C16F99" w:rsidRDefault="00C16F99" w:rsidP="008D4E81">
      <w:pPr>
        <w:pStyle w:val="NoSpacing"/>
      </w:pPr>
    </w:p>
    <w:p w14:paraId="77E0BA68" w14:textId="35AFC3B1" w:rsidR="00C16F99" w:rsidRDefault="00C16F99" w:rsidP="00C16F99">
      <w:pPr>
        <w:pStyle w:val="NoSpacing"/>
        <w:numPr>
          <w:ilvl w:val="0"/>
          <w:numId w:val="2"/>
        </w:numPr>
      </w:pPr>
      <w:r>
        <w:t>Victims of</w:t>
      </w:r>
      <w:r w:rsidR="007621CA">
        <w:t xml:space="preserve"> theft, fraud or other white collar crime</w:t>
      </w:r>
    </w:p>
    <w:p w14:paraId="3767C66A" w14:textId="32F32310" w:rsidR="00C16F99" w:rsidRDefault="00C16F99" w:rsidP="00C16F99">
      <w:pPr>
        <w:pStyle w:val="NoSpacing"/>
        <w:numPr>
          <w:ilvl w:val="0"/>
          <w:numId w:val="2"/>
        </w:numPr>
      </w:pPr>
      <w:r>
        <w:t>Victims of violent crime</w:t>
      </w:r>
    </w:p>
    <w:p w14:paraId="65B33E0A" w14:textId="3494DFE0" w:rsidR="00C16F99" w:rsidRDefault="00C16F99" w:rsidP="00C16F99">
      <w:pPr>
        <w:pStyle w:val="NoSpacing"/>
        <w:numPr>
          <w:ilvl w:val="0"/>
          <w:numId w:val="2"/>
        </w:numPr>
      </w:pPr>
      <w:r>
        <w:t>Victims of vehicular crime</w:t>
      </w:r>
    </w:p>
    <w:p w14:paraId="4CB48887" w14:textId="4E5D5DA8" w:rsidR="00C16F99" w:rsidRDefault="00C16F99" w:rsidP="00C16F99">
      <w:pPr>
        <w:pStyle w:val="NoSpacing"/>
        <w:numPr>
          <w:ilvl w:val="0"/>
          <w:numId w:val="2"/>
        </w:numPr>
      </w:pPr>
      <w:r>
        <w:t>Victims of property crime</w:t>
      </w:r>
    </w:p>
    <w:p w14:paraId="1AE47A9B" w14:textId="6EDEC23B" w:rsidR="00C16F99" w:rsidRDefault="00C16F99" w:rsidP="00876830">
      <w:pPr>
        <w:pStyle w:val="NoSpacing"/>
        <w:ind w:left="720"/>
      </w:pPr>
    </w:p>
    <w:p w14:paraId="17202218" w14:textId="77777777" w:rsidR="00C16F99" w:rsidRDefault="00C16F99" w:rsidP="00C16F99">
      <w:pPr>
        <w:pStyle w:val="NoSpacing"/>
        <w:ind w:left="720"/>
      </w:pPr>
    </w:p>
    <w:p w14:paraId="04D42526" w14:textId="1A1D87CF" w:rsidR="009E163A" w:rsidRPr="001046C2" w:rsidRDefault="001046C2" w:rsidP="001046C2">
      <w:pPr>
        <w:pStyle w:val="NoSpacing"/>
        <w:shd w:val="clear" w:color="auto" w:fill="DEEAF6" w:themeFill="accent5" w:themeFillTint="33"/>
        <w:rPr>
          <w:b/>
          <w:bCs/>
        </w:rPr>
      </w:pPr>
      <w:r w:rsidRPr="001046C2">
        <w:rPr>
          <w:b/>
          <w:bCs/>
        </w:rPr>
        <w:t>WHO WE ARE</w:t>
      </w:r>
    </w:p>
    <w:p w14:paraId="79EFD7E7" w14:textId="013AB29B" w:rsidR="001046C2" w:rsidRDefault="001046C2" w:rsidP="008D4E81">
      <w:pPr>
        <w:pStyle w:val="NoSpacing"/>
      </w:pPr>
    </w:p>
    <w:p w14:paraId="31050145" w14:textId="588CC5BF" w:rsidR="00876830" w:rsidRDefault="00876830" w:rsidP="001046C2">
      <w:pPr>
        <w:pStyle w:val="NoSpacing"/>
      </w:pPr>
      <w:r w:rsidRPr="00876830">
        <w:t xml:space="preserve">In 2015, attorney Randall Udelman and Dan Levey founded the non-profit Arizona Crime Victim Rights Law Group.  In addition to serving victims, </w:t>
      </w:r>
      <w:del w:id="32" w:author="Randall Udelman" w:date="2019-09-23T17:50:00Z">
        <w:r w:rsidRPr="00876830" w:rsidDel="00F1149E">
          <w:delText>they</w:delText>
        </w:r>
      </w:del>
      <w:ins w:id="33" w:author="Randall Udelman" w:date="2019-09-23T17:50:00Z">
        <w:r w:rsidR="00F1149E">
          <w:t xml:space="preserve">members of the Arizona Crime Victim </w:t>
        </w:r>
        <w:r w:rsidR="00F1149E">
          <w:lastRenderedPageBreak/>
          <w:t>Rights Law Group</w:t>
        </w:r>
      </w:ins>
      <w:r w:rsidRPr="00876830">
        <w:t xml:space="preserve"> are also available to criminal justice agencies for victim rights training and educational presentations. </w:t>
      </w:r>
    </w:p>
    <w:p w14:paraId="4F40BD3D" w14:textId="01A8A6C7" w:rsidR="001046C2" w:rsidRDefault="001046C2" w:rsidP="001046C2">
      <w:pPr>
        <w:pStyle w:val="NoSpacing"/>
      </w:pPr>
    </w:p>
    <w:p w14:paraId="3E12DD0F" w14:textId="7FC6150C" w:rsidR="001046C2" w:rsidRDefault="00C16F99" w:rsidP="001046C2">
      <w:pPr>
        <w:pStyle w:val="NoSpacing"/>
      </w:pPr>
      <w:r>
        <w:t>&lt;</w:t>
      </w:r>
      <w:r w:rsidR="001046C2">
        <w:t>Randy Pic</w:t>
      </w:r>
      <w:r>
        <w:t>&gt;</w:t>
      </w:r>
    </w:p>
    <w:p w14:paraId="08122180" w14:textId="646D3F43" w:rsidR="001046C2" w:rsidRPr="001046C2" w:rsidRDefault="001046C2" w:rsidP="001046C2">
      <w:pPr>
        <w:pStyle w:val="NoSpacing"/>
        <w:rPr>
          <w:b/>
          <w:bCs/>
        </w:rPr>
      </w:pPr>
      <w:r w:rsidRPr="001046C2">
        <w:rPr>
          <w:b/>
          <w:bCs/>
        </w:rPr>
        <w:t>Randall Udelman</w:t>
      </w:r>
    </w:p>
    <w:p w14:paraId="4E20E094" w14:textId="06C326E9" w:rsidR="001046C2" w:rsidRDefault="001046C2" w:rsidP="001046C2">
      <w:pPr>
        <w:pStyle w:val="NoSpacing"/>
      </w:pPr>
    </w:p>
    <w:p w14:paraId="07B86B13" w14:textId="1A9B4626" w:rsidR="001046C2" w:rsidRDefault="001046C2" w:rsidP="001046C2">
      <w:pPr>
        <w:pStyle w:val="NoSpacing"/>
      </w:pPr>
      <w:r>
        <w:t>Randall Udelman, a practicing attorney for almost 30 years</w:t>
      </w:r>
      <w:r w:rsidR="00967A8D">
        <w:t xml:space="preserve">, </w:t>
      </w:r>
      <w:r>
        <w:t>has been providing</w:t>
      </w:r>
      <w:ins w:id="34" w:author="Randall Udelman" w:date="2019-09-23T17:51:00Z">
        <w:r w:rsidR="00B42906">
          <w:t xml:space="preserve"> crime victims with</w:t>
        </w:r>
      </w:ins>
      <w:r>
        <w:t xml:space="preserve"> legal services</w:t>
      </w:r>
      <w:ins w:id="35" w:author="Randall Udelman" w:date="2019-09-23T17:51:00Z">
        <w:r w:rsidR="00B42906">
          <w:t xml:space="preserve"> as counsel of record</w:t>
        </w:r>
      </w:ins>
      <w:r>
        <w:t xml:space="preserve"> </w:t>
      </w:r>
      <w:del w:id="36" w:author="Randall Udelman" w:date="2019-09-23T17:51:00Z">
        <w:r w:rsidDel="00B42906">
          <w:delText>to crime victims</w:delText>
        </w:r>
      </w:del>
      <w:r>
        <w:t xml:space="preserve"> at no cost to them</w:t>
      </w:r>
      <w:del w:id="37" w:author="Randall Udelman" w:date="2019-09-23T17:51:00Z">
        <w:r w:rsidDel="00B42906">
          <w:delText xml:space="preserve"> as counsel of record</w:delText>
        </w:r>
      </w:del>
      <w:r w:rsidR="00157714">
        <w:t xml:space="preserve"> since 2009</w:t>
      </w:r>
      <w:r>
        <w:t xml:space="preserve">.  </w:t>
      </w:r>
    </w:p>
    <w:p w14:paraId="28819983" w14:textId="0EEB0412" w:rsidR="0002251B" w:rsidRDefault="0002251B" w:rsidP="001046C2">
      <w:pPr>
        <w:pStyle w:val="NoSpacing"/>
      </w:pPr>
    </w:p>
    <w:p w14:paraId="6907D2F8" w14:textId="042A5ABF" w:rsidR="0002251B" w:rsidRDefault="00C16F99" w:rsidP="001046C2">
      <w:pPr>
        <w:pStyle w:val="NoSpacing"/>
      </w:pPr>
      <w:r>
        <w:t>Randall</w:t>
      </w:r>
      <w:r w:rsidR="0002251B">
        <w:t xml:space="preserve"> has extensive experience helping clients seek accountability for harm</w:t>
      </w:r>
      <w:r w:rsidR="00157714">
        <w:t xml:space="preserve">.  </w:t>
      </w:r>
      <w:r w:rsidR="0002251B">
        <w:t xml:space="preserve"> His private practice focuse</w:t>
      </w:r>
      <w:r w:rsidR="00157714">
        <w:t>s</w:t>
      </w:r>
      <w:r w:rsidR="0002251B">
        <w:t xml:space="preserve"> on disputes involving insurance carriers</w:t>
      </w:r>
      <w:r w:rsidR="00157714">
        <w:t xml:space="preserve"> and commercial litigation</w:t>
      </w:r>
      <w:r w:rsidR="0002251B">
        <w:t>.  He has represented victims of crime, consumers who have suffered harm due to fraud, and victims who have suffered bodily injury or property damage.</w:t>
      </w:r>
    </w:p>
    <w:p w14:paraId="2E189A71" w14:textId="00E9B918" w:rsidR="005F568F" w:rsidRDefault="005F568F" w:rsidP="001046C2">
      <w:pPr>
        <w:pStyle w:val="NoSpacing"/>
      </w:pPr>
    </w:p>
    <w:p w14:paraId="216E919B" w14:textId="463549AE" w:rsidR="005F568F" w:rsidRDefault="005F568F" w:rsidP="001046C2">
      <w:pPr>
        <w:pStyle w:val="NoSpacing"/>
      </w:pPr>
      <w:r>
        <w:t>Randall has been a past recipient</w:t>
      </w:r>
      <w:r w:rsidR="00EE475C">
        <w:t xml:space="preserve"> of the </w:t>
      </w:r>
      <w:r w:rsidR="00A9588B">
        <w:t>Arizona Attorney General’s Office Distinguished Service Award, is an advisory board member with the National Crime Victim Law Institute</w:t>
      </w:r>
      <w:r w:rsidR="00130EDE">
        <w:t xml:space="preserve"> a </w:t>
      </w:r>
      <w:r w:rsidR="00245BDB">
        <w:t>member of the National Alliance of Victim’s Rights Attorneys &amp; Advocates and a former member of the National Crime Victim Bar Association.</w:t>
      </w:r>
    </w:p>
    <w:p w14:paraId="581444BC" w14:textId="1C9DC108" w:rsidR="001046C2" w:rsidRDefault="001046C2" w:rsidP="001046C2">
      <w:pPr>
        <w:pStyle w:val="NoSpacing"/>
      </w:pPr>
    </w:p>
    <w:p w14:paraId="5E30AF48" w14:textId="5C97C850" w:rsidR="00C16F99" w:rsidRPr="00C16F99" w:rsidRDefault="00C16F99" w:rsidP="001046C2">
      <w:pPr>
        <w:pStyle w:val="NoSpacing"/>
      </w:pPr>
      <w:r w:rsidRPr="00C16F99">
        <w:t>&lt;Dan Pic&gt;</w:t>
      </w:r>
    </w:p>
    <w:p w14:paraId="6B03167D" w14:textId="6D2276B3" w:rsidR="001046C2" w:rsidRPr="001046C2" w:rsidRDefault="001046C2" w:rsidP="001046C2">
      <w:pPr>
        <w:pStyle w:val="NoSpacing"/>
        <w:rPr>
          <w:b/>
          <w:bCs/>
        </w:rPr>
      </w:pPr>
      <w:r w:rsidRPr="001046C2">
        <w:rPr>
          <w:b/>
          <w:bCs/>
        </w:rPr>
        <w:t>Dan Levey</w:t>
      </w:r>
    </w:p>
    <w:p w14:paraId="4D84E7A2" w14:textId="77777777" w:rsidR="00967A8D" w:rsidRDefault="001046C2" w:rsidP="001046C2">
      <w:pPr>
        <w:pStyle w:val="NoSpacing"/>
      </w:pPr>
      <w:r>
        <w:br/>
        <w:t>For the past 20 years, Dan has been providing victim advocacy and support services to crime victims as Executive Director of Parents of Murdered Children, Governor’s Adviser for Victims, and Director of Victim Services at the Attorney Genera</w:t>
      </w:r>
      <w:r w:rsidR="009963F4">
        <w:t>l</w:t>
      </w:r>
      <w:r>
        <w:t>’s Office.</w:t>
      </w:r>
      <w:r w:rsidR="00A9550F">
        <w:t xml:space="preserve">  </w:t>
      </w:r>
      <w:r w:rsidR="00186CC8">
        <w:t xml:space="preserve">Dan has served as </w:t>
      </w:r>
      <w:r w:rsidR="00D240D9">
        <w:t xml:space="preserve">State Chairman of Mother’s Against Drunk Driving Operations Council, board member and National President of the National Organization of Victim Assistance, a member of the National Institute of Justice, Cold Case Task Force and the Arizona Supreme Court’s Commission on Victims isn’t eh Court and Arizona Supreme Court Capital Case Committee.  </w:t>
      </w:r>
    </w:p>
    <w:p w14:paraId="51F19852" w14:textId="77777777" w:rsidR="00967A8D" w:rsidRDefault="00967A8D" w:rsidP="001046C2">
      <w:pPr>
        <w:pStyle w:val="NoSpacing"/>
      </w:pPr>
    </w:p>
    <w:p w14:paraId="1654BB34" w14:textId="7EB71D72" w:rsidR="000D0EC5" w:rsidRDefault="003F2F23" w:rsidP="001046C2">
      <w:pPr>
        <w:pStyle w:val="NoSpacing"/>
      </w:pPr>
      <w:r>
        <w:t>Dan has received several awards for his advocacy including the United States Attorney General’s Ronald W. Reagan Public Policy Award</w:t>
      </w:r>
      <w:r w:rsidR="001C7220">
        <w:t xml:space="preserve"> honoring individuals whose leadership, vision and innovation have led to significant changes in public policy and practice that benefit crime victims. </w:t>
      </w:r>
    </w:p>
    <w:p w14:paraId="6BCBCC28" w14:textId="0463FC8B" w:rsidR="001C7220" w:rsidRDefault="001C7220" w:rsidP="001046C2">
      <w:pPr>
        <w:pStyle w:val="NoSpacing"/>
      </w:pPr>
    </w:p>
    <w:p w14:paraId="0ADC0417" w14:textId="56DA421D" w:rsidR="001C7220" w:rsidRDefault="001C7220" w:rsidP="001046C2">
      <w:pPr>
        <w:pStyle w:val="NoSpacing"/>
      </w:pPr>
      <w:r>
        <w:t xml:space="preserve">Dan has been </w:t>
      </w:r>
      <w:r w:rsidR="00E257F9">
        <w:t xml:space="preserve">a dedicated advocate for victim rights since 1996 when he suffered a personal tragedy involving the murder of his brother Howard.  </w:t>
      </w:r>
    </w:p>
    <w:p w14:paraId="1AE45DA5" w14:textId="45E953F0" w:rsidR="000D0EC5" w:rsidRDefault="000D0EC5" w:rsidP="001046C2">
      <w:pPr>
        <w:pStyle w:val="NoSpacing"/>
      </w:pPr>
    </w:p>
    <w:p w14:paraId="23460597" w14:textId="7DD701F7" w:rsidR="000D0EC5" w:rsidRPr="000D0EC5" w:rsidRDefault="000D0EC5" w:rsidP="000D0EC5">
      <w:pPr>
        <w:pStyle w:val="NoSpacing"/>
        <w:rPr>
          <w:b/>
          <w:bCs/>
        </w:rPr>
      </w:pPr>
      <w:r w:rsidRPr="000D0EC5">
        <w:rPr>
          <w:b/>
          <w:bCs/>
        </w:rPr>
        <w:t>Board of Directors</w:t>
      </w:r>
      <w:r>
        <w:rPr>
          <w:b/>
          <w:bCs/>
        </w:rPr>
        <w:t xml:space="preserve"> (3)</w:t>
      </w:r>
    </w:p>
    <w:p w14:paraId="7E8CAC42" w14:textId="75B96EC9" w:rsidR="001046C2" w:rsidRDefault="001046C2" w:rsidP="001046C2">
      <w:pPr>
        <w:pStyle w:val="NoSpacing"/>
      </w:pPr>
    </w:p>
    <w:p w14:paraId="65DC1D50" w14:textId="64587C08" w:rsidR="001046C2" w:rsidRDefault="000D0EC5" w:rsidP="001046C2">
      <w:pPr>
        <w:pStyle w:val="NoSpacing"/>
      </w:pPr>
      <w:r>
        <w:t>Need pics and 2-sentence description of each director.</w:t>
      </w:r>
    </w:p>
    <w:p w14:paraId="43E2972F" w14:textId="6A6CFEA9" w:rsidR="001046C2" w:rsidRDefault="001046C2" w:rsidP="008D4E81">
      <w:pPr>
        <w:pStyle w:val="NoSpacing"/>
      </w:pPr>
    </w:p>
    <w:p w14:paraId="4DCF18C6" w14:textId="1CF63168" w:rsidR="00876830" w:rsidRDefault="00876830" w:rsidP="000D0EC5">
      <w:pPr>
        <w:pStyle w:val="NoSpacing"/>
        <w:rPr>
          <w:rStyle w:val="Hyperlink"/>
        </w:rPr>
      </w:pPr>
    </w:p>
    <w:p w14:paraId="3A5E3D97" w14:textId="77777777" w:rsidR="00876830" w:rsidRPr="00E163B4" w:rsidRDefault="00876830" w:rsidP="00876830">
      <w:pPr>
        <w:pStyle w:val="NoSpacing"/>
        <w:shd w:val="clear" w:color="auto" w:fill="D9E2F3" w:themeFill="accent1" w:themeFillTint="33"/>
        <w:rPr>
          <w:b/>
          <w:bCs/>
        </w:rPr>
      </w:pPr>
      <w:r>
        <w:rPr>
          <w:b/>
          <w:bCs/>
        </w:rPr>
        <w:lastRenderedPageBreak/>
        <w:t>FAQs</w:t>
      </w:r>
    </w:p>
    <w:p w14:paraId="4C6DA6FE" w14:textId="77777777" w:rsidR="00876830" w:rsidRDefault="00876830" w:rsidP="00876830">
      <w:pPr>
        <w:pStyle w:val="NoSpacing"/>
      </w:pPr>
    </w:p>
    <w:p w14:paraId="516880E0" w14:textId="77777777" w:rsidR="0041253F" w:rsidRDefault="0041253F" w:rsidP="00876830">
      <w:pPr>
        <w:pStyle w:val="NoSpacing"/>
        <w:rPr>
          <w:b/>
          <w:bCs/>
        </w:rPr>
      </w:pPr>
      <w:r>
        <w:rPr>
          <w:b/>
          <w:bCs/>
        </w:rPr>
        <w:t>Restitution</w:t>
      </w:r>
    </w:p>
    <w:p w14:paraId="74D17233" w14:textId="77777777" w:rsidR="0041253F" w:rsidRDefault="0041253F" w:rsidP="00876830">
      <w:pPr>
        <w:pStyle w:val="NoSpacing"/>
        <w:rPr>
          <w:b/>
          <w:bCs/>
        </w:rPr>
      </w:pPr>
      <w:r>
        <w:rPr>
          <w:b/>
          <w:bCs/>
        </w:rPr>
        <w:t>Definition of Crime Victim Restitution</w:t>
      </w:r>
    </w:p>
    <w:p w14:paraId="6ADEDF32" w14:textId="77777777" w:rsidR="0041253F" w:rsidRDefault="0041253F" w:rsidP="00876830">
      <w:pPr>
        <w:pStyle w:val="NoSpacing"/>
        <w:rPr>
          <w:b/>
          <w:bCs/>
        </w:rPr>
      </w:pPr>
    </w:p>
    <w:p w14:paraId="25AC2FA6" w14:textId="22171720" w:rsidR="00876830" w:rsidRPr="0032384F" w:rsidRDefault="00876830" w:rsidP="00876830">
      <w:pPr>
        <w:pStyle w:val="NoSpacing"/>
        <w:rPr>
          <w:b/>
          <w:bCs/>
        </w:rPr>
      </w:pPr>
      <w:r w:rsidRPr="0032384F">
        <w:rPr>
          <w:b/>
          <w:bCs/>
        </w:rPr>
        <w:t xml:space="preserve">What is </w:t>
      </w:r>
      <w:r>
        <w:rPr>
          <w:b/>
          <w:bCs/>
        </w:rPr>
        <w:t>r</w:t>
      </w:r>
      <w:r w:rsidRPr="0032384F">
        <w:rPr>
          <w:b/>
          <w:bCs/>
        </w:rPr>
        <w:t>estitution?</w:t>
      </w:r>
    </w:p>
    <w:p w14:paraId="59ACB0D2" w14:textId="13533060" w:rsidR="00876830" w:rsidRDefault="00876830" w:rsidP="00876830">
      <w:pPr>
        <w:pStyle w:val="NoSpacing"/>
      </w:pPr>
      <w:r>
        <w:t xml:space="preserve">The purpose of </w:t>
      </w:r>
      <w:r w:rsidRPr="0032384F">
        <w:t>restitution</w:t>
      </w:r>
      <w:r>
        <w:t xml:space="preserve"> is</w:t>
      </w:r>
      <w:r w:rsidRPr="0032384F">
        <w:t xml:space="preserve"> to make</w:t>
      </w:r>
      <w:r>
        <w:t xml:space="preserve"> the</w:t>
      </w:r>
      <w:r w:rsidRPr="0032384F">
        <w:t xml:space="preserve"> victim whole </w:t>
      </w:r>
      <w:r>
        <w:t>by compensating</w:t>
      </w:r>
      <w:ins w:id="38" w:author="Randall Udelman" w:date="2019-09-23T17:52:00Z">
        <w:r w:rsidR="00414A45">
          <w:t xml:space="preserve"> victims for their</w:t>
        </w:r>
      </w:ins>
      <w:r>
        <w:t xml:space="preserve"> “economic loss,” </w:t>
      </w:r>
      <w:del w:id="39" w:author="Randall Udelman" w:date="2019-09-23T17:52:00Z">
        <w:r w:rsidDel="00FB0406">
          <w:delText>which has been</w:delText>
        </w:r>
      </w:del>
      <w:r>
        <w:t xml:space="preserve"> defined </w:t>
      </w:r>
      <w:del w:id="40" w:author="Randall Udelman" w:date="2019-09-23T17:52:00Z">
        <w:r w:rsidDel="00FB0406">
          <w:delText>by law</w:delText>
        </w:r>
      </w:del>
      <w:r>
        <w:t xml:space="preserve"> as any loss incurred by a person as a result </w:t>
      </w:r>
      <w:r w:rsidRPr="0032384F">
        <w:t>as a result of the commission of an offense.</w:t>
      </w:r>
      <w:r w:rsidRPr="0032384F">
        <w:rPr>
          <w:vertAlign w:val="superscript"/>
        </w:rPr>
        <w:t>1</w:t>
      </w:r>
    </w:p>
    <w:p w14:paraId="510846FF" w14:textId="77777777" w:rsidR="00876830" w:rsidRDefault="00876830" w:rsidP="00876830">
      <w:pPr>
        <w:pStyle w:val="NoSpacing"/>
      </w:pPr>
    </w:p>
    <w:p w14:paraId="45989541" w14:textId="77777777" w:rsidR="00876830" w:rsidRPr="0032384F" w:rsidRDefault="00876830" w:rsidP="00876830">
      <w:pPr>
        <w:pStyle w:val="NoSpacing"/>
        <w:rPr>
          <w:b/>
          <w:bCs/>
        </w:rPr>
      </w:pPr>
      <w:r w:rsidRPr="0032384F">
        <w:rPr>
          <w:b/>
          <w:bCs/>
        </w:rPr>
        <w:t>How is restitution determined?</w:t>
      </w:r>
    </w:p>
    <w:p w14:paraId="09A2B8AE" w14:textId="0B01971B" w:rsidR="00876830" w:rsidRPr="009C1193" w:rsidRDefault="00876830" w:rsidP="00876830">
      <w:pPr>
        <w:pStyle w:val="NoSpacing"/>
      </w:pPr>
      <w:r>
        <w:t xml:space="preserve">Generally speaking, the court determines restitution. </w:t>
      </w:r>
      <w:r w:rsidRPr="0032384F">
        <w:t xml:space="preserve">Restitution </w:t>
      </w:r>
      <w:del w:id="41" w:author="Randall Udelman" w:date="2019-09-23T17:53:00Z">
        <w:r w:rsidRPr="0032384F" w:rsidDel="00FB0406">
          <w:delText>order</w:delText>
        </w:r>
      </w:del>
      <w:r w:rsidRPr="0032384F">
        <w:t xml:space="preserve"> equals</w:t>
      </w:r>
      <w:ins w:id="42" w:author="Randall Udelman" w:date="2019-09-23T17:53:00Z">
        <w:r w:rsidR="00FB0406">
          <w:t xml:space="preserve"> the</w:t>
        </w:r>
      </w:ins>
      <w:r w:rsidRPr="0032384F">
        <w:rPr>
          <w:b/>
          <w:bCs/>
        </w:rPr>
        <w:t xml:space="preserve"> </w:t>
      </w:r>
      <w:r w:rsidRPr="0032384F">
        <w:t>“… full amount of the economic loss as determined by the court and in the manner</w:t>
      </w:r>
      <w:r w:rsidRPr="0032384F">
        <w:rPr>
          <w:i/>
          <w:iCs/>
        </w:rPr>
        <w:t xml:space="preserve"> </w:t>
      </w:r>
      <w:r w:rsidRPr="0032384F">
        <w:t>as determined by the court…”</w:t>
      </w:r>
      <w:r>
        <w:rPr>
          <w:vertAlign w:val="superscript"/>
        </w:rPr>
        <w:t>2</w:t>
      </w:r>
      <w:r w:rsidRPr="0032384F">
        <w:rPr>
          <w:vertAlign w:val="superscript"/>
        </w:rPr>
        <w:t xml:space="preserve"> </w:t>
      </w:r>
      <w:r>
        <w:t xml:space="preserve">The </w:t>
      </w:r>
      <w:r w:rsidRPr="0032384F">
        <w:t xml:space="preserve">Mandatory Victim Restitution Act, </w:t>
      </w:r>
      <w:del w:id="43" w:author="Randall Udelman" w:date="2019-09-23T17:53:00Z">
        <w:r w:rsidDel="00896E8C">
          <w:delText>demands</w:delText>
        </w:r>
      </w:del>
      <w:ins w:id="44" w:author="Randall Udelman" w:date="2019-09-23T17:53:00Z">
        <w:r w:rsidR="00896E8C">
          <w:t>requires</w:t>
        </w:r>
      </w:ins>
      <w:r>
        <w:t xml:space="preserve"> </w:t>
      </w:r>
      <w:r w:rsidRPr="0032384F">
        <w:t>mandatory restitution “to each victim in the full amount of each victim’s losses as determined by the court and without consideration of the economic circumstances of the defendant.”</w:t>
      </w:r>
      <w:r>
        <w:rPr>
          <w:vertAlign w:val="superscript"/>
        </w:rPr>
        <w:t>3</w:t>
      </w:r>
      <w:r w:rsidRPr="0032384F">
        <w:rPr>
          <w:vertAlign w:val="superscript"/>
        </w:rPr>
        <w:t xml:space="preserve"> </w:t>
      </w:r>
      <w:ins w:id="45" w:author="Randall Udelman" w:date="2019-09-23T17:53:00Z">
        <w:r w:rsidR="00896E8C">
          <w:t>T</w:t>
        </w:r>
      </w:ins>
      <w:del w:id="46" w:author="Randall Udelman" w:date="2019-09-23T17:53:00Z">
        <w:r w:rsidDel="00896E8C">
          <w:delText>According to law, t</w:delText>
        </w:r>
      </w:del>
      <w:r>
        <w:t>he victims views shall be considered.</w:t>
      </w:r>
      <w:r>
        <w:rPr>
          <w:vertAlign w:val="superscript"/>
        </w:rPr>
        <w:t>4</w:t>
      </w:r>
      <w:r w:rsidRPr="0032384F">
        <w:rPr>
          <w:vertAlign w:val="superscript"/>
        </w:rPr>
        <w:t xml:space="preserve"> </w:t>
      </w:r>
      <w:r w:rsidRPr="0032384F">
        <w:t xml:space="preserve"> </w:t>
      </w:r>
    </w:p>
    <w:p w14:paraId="4293AB6D" w14:textId="77777777" w:rsidR="00876830" w:rsidRPr="009C1193" w:rsidRDefault="00876830" w:rsidP="00876830">
      <w:pPr>
        <w:pStyle w:val="NoSpacing"/>
      </w:pPr>
    </w:p>
    <w:p w14:paraId="362441A0" w14:textId="54B56804" w:rsidR="00876830" w:rsidRPr="0041253F" w:rsidRDefault="0041253F" w:rsidP="00876830">
      <w:pPr>
        <w:pStyle w:val="NoSpacing"/>
        <w:rPr>
          <w:b/>
          <w:bCs/>
        </w:rPr>
      </w:pPr>
      <w:r w:rsidRPr="0041253F">
        <w:rPr>
          <w:b/>
          <w:bCs/>
        </w:rPr>
        <w:t>Economic Loss</w:t>
      </w:r>
    </w:p>
    <w:p w14:paraId="4E644854" w14:textId="3263196E" w:rsidR="0041253F" w:rsidRPr="0041253F" w:rsidRDefault="0041253F" w:rsidP="00876830">
      <w:pPr>
        <w:pStyle w:val="NoSpacing"/>
        <w:rPr>
          <w:b/>
          <w:bCs/>
        </w:rPr>
      </w:pPr>
      <w:r w:rsidRPr="0041253F">
        <w:rPr>
          <w:b/>
          <w:bCs/>
        </w:rPr>
        <w:t>Definition &amp; Examples of Economic Loss</w:t>
      </w:r>
    </w:p>
    <w:p w14:paraId="1ED36974" w14:textId="77777777" w:rsidR="0041253F" w:rsidRDefault="0041253F" w:rsidP="00876830">
      <w:pPr>
        <w:pStyle w:val="NoSpacing"/>
      </w:pPr>
    </w:p>
    <w:p w14:paraId="27F6667A" w14:textId="77777777" w:rsidR="00876830" w:rsidRDefault="00876830" w:rsidP="00876830">
      <w:pPr>
        <w:pStyle w:val="NoSpacing"/>
        <w:rPr>
          <w:b/>
          <w:bCs/>
        </w:rPr>
      </w:pPr>
      <w:r w:rsidRPr="0083145F">
        <w:rPr>
          <w:b/>
          <w:bCs/>
        </w:rPr>
        <w:t xml:space="preserve">What </w:t>
      </w:r>
      <w:r>
        <w:rPr>
          <w:b/>
          <w:bCs/>
        </w:rPr>
        <w:t>are some of examples of</w:t>
      </w:r>
      <w:r w:rsidRPr="0083145F">
        <w:rPr>
          <w:b/>
          <w:bCs/>
        </w:rPr>
        <w:t xml:space="preserve"> economic losses?</w:t>
      </w:r>
    </w:p>
    <w:p w14:paraId="32C61782" w14:textId="1E32E4BE" w:rsidR="00876830" w:rsidRDefault="00876830" w:rsidP="00876830">
      <w:pPr>
        <w:pStyle w:val="NoSpacing"/>
      </w:pPr>
      <w:r>
        <w:t xml:space="preserve">Attorneys at the Arizona Crime Victims Law Group can </w:t>
      </w:r>
      <w:proofErr w:type="spellStart"/>
      <w:ins w:id="47" w:author="Randall Udelman" w:date="2019-09-23T17:54:00Z">
        <w:r w:rsidR="001B71DE">
          <w:t>help</w:t>
        </w:r>
      </w:ins>
      <w:del w:id="48" w:author="Randall Udelman" w:date="2019-09-23T17:54:00Z">
        <w:r w:rsidDel="001B71DE">
          <w:delText xml:space="preserve">assist in </w:delText>
        </w:r>
      </w:del>
      <w:r>
        <w:t>recover</w:t>
      </w:r>
      <w:proofErr w:type="spellEnd"/>
      <w:del w:id="49" w:author="Randall Udelman" w:date="2019-09-23T17:54:00Z">
        <w:r w:rsidDel="001B71DE">
          <w:delText>ing</w:delText>
        </w:r>
      </w:del>
      <w:r>
        <w:t xml:space="preserve"> losses</w:t>
      </w:r>
      <w:del w:id="50" w:author="Randall Udelman" w:date="2019-09-23T17:54:00Z">
        <w:r w:rsidDel="00995752">
          <w:delText xml:space="preserve"> that</w:delText>
        </w:r>
      </w:del>
      <w:r>
        <w:t xml:space="preserve"> result</w:t>
      </w:r>
      <w:ins w:id="51" w:author="Randall Udelman" w:date="2019-09-23T17:54:00Z">
        <w:r w:rsidR="00995752">
          <w:t>ing</w:t>
        </w:r>
      </w:ins>
      <w:r>
        <w:t xml:space="preserve"> from a crime </w:t>
      </w:r>
      <w:del w:id="52" w:author="Randall Udelman" w:date="2019-09-23T17:54:00Z">
        <w:r w:rsidDel="00995752">
          <w:delText>as provided by law</w:delText>
        </w:r>
      </w:del>
      <w:r>
        <w:t>.  Some examples include:</w:t>
      </w:r>
    </w:p>
    <w:p w14:paraId="7480B11D" w14:textId="77777777" w:rsidR="00876830" w:rsidRPr="00075A7D" w:rsidRDefault="00876830" w:rsidP="00876830">
      <w:pPr>
        <w:pStyle w:val="NoSpacing"/>
      </w:pPr>
    </w:p>
    <w:p w14:paraId="08178C0A" w14:textId="77777777" w:rsidR="00876830" w:rsidRDefault="00876830" w:rsidP="00876830">
      <w:pPr>
        <w:pStyle w:val="NoSpacing"/>
        <w:ind w:left="720"/>
        <w:rPr>
          <w:vertAlign w:val="superscript"/>
        </w:rPr>
      </w:pPr>
      <w:r w:rsidRPr="0013558F">
        <w:rPr>
          <w:b/>
          <w:bCs/>
        </w:rPr>
        <w:t>Lost earnings,</w:t>
      </w:r>
      <w:r>
        <w:rPr>
          <w:b/>
          <w:bCs/>
        </w:rPr>
        <w:t xml:space="preserve"> interest,</w:t>
      </w:r>
      <w:r w:rsidRPr="0013558F">
        <w:rPr>
          <w:b/>
          <w:bCs/>
        </w:rPr>
        <w:t xml:space="preserve"> and medical</w:t>
      </w:r>
      <w:r>
        <w:rPr>
          <w:b/>
          <w:bCs/>
        </w:rPr>
        <w:t xml:space="preserve"> care</w:t>
      </w:r>
      <w:r w:rsidRPr="0013558F">
        <w:rPr>
          <w:b/>
          <w:bCs/>
        </w:rPr>
        <w:t>.</w:t>
      </w:r>
      <w:r>
        <w:t xml:space="preserve"> Arizona law states that economic loss</w:t>
      </w:r>
      <w:r w:rsidRPr="0032384F">
        <w:t xml:space="preserve"> includes lost interest, lost </w:t>
      </w:r>
      <w:r>
        <w:t xml:space="preserve">wages, lost profits, lost </w:t>
      </w:r>
      <w:r w:rsidRPr="0032384F">
        <w:t>earnings</w:t>
      </w:r>
      <w:r>
        <w:t>,</w:t>
      </w:r>
      <w:r w:rsidRPr="0083145F">
        <w:t xml:space="preserve"> lost earning capacity</w:t>
      </w:r>
      <w:r w:rsidRPr="0032384F">
        <w:t xml:space="preserve"> and other losses that would not have been incurred but for the offense.</w:t>
      </w:r>
      <w:r>
        <w:rPr>
          <w:vertAlign w:val="superscript"/>
        </w:rPr>
        <w:t>5</w:t>
      </w:r>
      <w:r>
        <w:t xml:space="preserve"> It can also include medical expenses, </w:t>
      </w:r>
      <w:r w:rsidRPr="0083145F">
        <w:t xml:space="preserve">mental health counseling, </w:t>
      </w:r>
      <w:r>
        <w:t xml:space="preserve">and </w:t>
      </w:r>
      <w:r w:rsidRPr="0083145F">
        <w:t>future medical care costs</w:t>
      </w:r>
      <w:r>
        <w:t>.</w:t>
      </w:r>
      <w:r w:rsidRPr="0083145F">
        <w:rPr>
          <w:vertAlign w:val="superscript"/>
        </w:rPr>
        <w:t xml:space="preserve">6  </w:t>
      </w:r>
    </w:p>
    <w:p w14:paraId="0A6421B2" w14:textId="77777777" w:rsidR="00876830" w:rsidRDefault="00876830" w:rsidP="00876830">
      <w:pPr>
        <w:pStyle w:val="NoSpacing"/>
        <w:ind w:left="720"/>
        <w:rPr>
          <w:vertAlign w:val="superscript"/>
        </w:rPr>
      </w:pPr>
    </w:p>
    <w:p w14:paraId="3E6D56C5" w14:textId="4E10CCC5" w:rsidR="00876830" w:rsidRDefault="00876830" w:rsidP="00876830">
      <w:pPr>
        <w:pStyle w:val="NoSpacing"/>
        <w:ind w:left="720"/>
      </w:pPr>
      <w:r>
        <w:rPr>
          <w:b/>
          <w:bCs/>
        </w:rPr>
        <w:t>Property and other costs</w:t>
      </w:r>
      <w:r w:rsidRPr="0013558F">
        <w:rPr>
          <w:b/>
          <w:bCs/>
        </w:rPr>
        <w:t>.</w:t>
      </w:r>
      <w:r>
        <w:t xml:space="preserve"> </w:t>
      </w:r>
      <w:ins w:id="53" w:author="Randall Udelman" w:date="2019-09-23T17:55:00Z">
        <w:r w:rsidR="00671CC9">
          <w:t xml:space="preserve">Restitution may </w:t>
        </w:r>
      </w:ins>
      <w:ins w:id="54" w:author="Randall Udelman" w:date="2019-09-23T18:02:00Z">
        <w:r w:rsidR="00873469">
          <w:t xml:space="preserve">also </w:t>
        </w:r>
      </w:ins>
      <w:ins w:id="55" w:author="Randall Udelman" w:date="2019-09-23T17:55:00Z">
        <w:r w:rsidR="00671CC9">
          <w:t>include o</w:t>
        </w:r>
      </w:ins>
      <w:del w:id="56" w:author="Randall Udelman" w:date="2019-09-23T17:55:00Z">
        <w:r w:rsidDel="00671CC9">
          <w:delText>O</w:delText>
        </w:r>
      </w:del>
      <w:r w:rsidRPr="0083145F">
        <w:t>ther costs incurred as a direct result of crime such as mileage to/from court, burial costs, property cleanup</w:t>
      </w:r>
      <w:r w:rsidRPr="0083145F">
        <w:rPr>
          <w:b/>
          <w:bCs/>
        </w:rPr>
        <w:t xml:space="preserve"> </w:t>
      </w:r>
      <w:r w:rsidRPr="0083145F">
        <w:t>costs</w:t>
      </w:r>
      <w:r>
        <w:t>, p</w:t>
      </w:r>
      <w:r w:rsidRPr="0083145F">
        <w:t xml:space="preserve">roperty loss, and other costs of collection, relocation costs, residential security costs, costs to retrofit a home or vehicle, </w:t>
      </w:r>
      <w:r>
        <w:t xml:space="preserve">and </w:t>
      </w:r>
      <w:r w:rsidRPr="0083145F">
        <w:t>credit monitoring</w:t>
      </w:r>
      <w:del w:id="57" w:author="Randall Udelman" w:date="2019-09-23T17:56:00Z">
        <w:r w:rsidDel="00875C72">
          <w:delText xml:space="preserve"> are also cited in the penal code</w:delText>
        </w:r>
      </w:del>
      <w:r>
        <w:t>.</w:t>
      </w:r>
      <w:r w:rsidRPr="0013558F">
        <w:rPr>
          <w:vertAlign w:val="superscript"/>
        </w:rPr>
        <w:t>7</w:t>
      </w:r>
    </w:p>
    <w:p w14:paraId="03A6AABF" w14:textId="7308FA19" w:rsidR="00876830" w:rsidRDefault="00876830" w:rsidP="00876830">
      <w:pPr>
        <w:pStyle w:val="NoSpacing"/>
        <w:ind w:left="720"/>
        <w:rPr>
          <w:ins w:id="58" w:author="Randall Udelman" w:date="2019-09-23T18:16:00Z"/>
        </w:rPr>
      </w:pPr>
    </w:p>
    <w:p w14:paraId="3A6F7509" w14:textId="3A3E4277" w:rsidR="0008201F" w:rsidRDefault="0008201F" w:rsidP="0008201F">
      <w:pPr>
        <w:pStyle w:val="NoSpacing"/>
        <w:rPr>
          <w:ins w:id="59" w:author="Randall Udelman" w:date="2019-09-23T18:16:00Z"/>
        </w:rPr>
        <w:pPrChange w:id="60" w:author="Randall Udelman" w:date="2019-09-23T18:16:00Z">
          <w:pPr>
            <w:pStyle w:val="NoSpacing"/>
            <w:ind w:left="720"/>
          </w:pPr>
        </w:pPrChange>
      </w:pPr>
      <w:ins w:id="61" w:author="Randall Udelman" w:date="2019-09-23T18:16:00Z">
        <w:r>
          <w:t xml:space="preserve">What are some examples of losses which are </w:t>
        </w:r>
        <w:r w:rsidRPr="00C8637B">
          <w:rPr>
            <w:b/>
            <w:bCs/>
            <w:u w:val="single"/>
            <w:rPrChange w:id="62" w:author="Randall Udelman" w:date="2019-09-23T18:18:00Z">
              <w:rPr/>
            </w:rPrChange>
          </w:rPr>
          <w:t>not</w:t>
        </w:r>
        <w:r>
          <w:t xml:space="preserve"> recoverable?</w:t>
        </w:r>
      </w:ins>
    </w:p>
    <w:p w14:paraId="027B5328" w14:textId="77777777" w:rsidR="0008201F" w:rsidRDefault="0008201F" w:rsidP="00876830">
      <w:pPr>
        <w:pStyle w:val="NoSpacing"/>
        <w:ind w:left="720"/>
      </w:pPr>
    </w:p>
    <w:p w14:paraId="2BF1196F" w14:textId="3592B86D" w:rsidR="00876830" w:rsidRDefault="00876830" w:rsidP="00876830">
      <w:pPr>
        <w:pStyle w:val="NoSpacing"/>
        <w:ind w:left="720"/>
      </w:pPr>
      <w:r w:rsidRPr="0013558F">
        <w:rPr>
          <w:b/>
          <w:bCs/>
        </w:rPr>
        <w:t>Non-economic losses.</w:t>
      </w:r>
      <w:r>
        <w:t xml:space="preserve"> </w:t>
      </w:r>
      <w:ins w:id="63" w:author="Randall Udelman" w:date="2019-09-23T18:16:00Z">
        <w:r w:rsidR="008621AB">
          <w:t xml:space="preserve">Non-economic losses such as punitive damages, pain and suffering and consequential damages.  </w:t>
        </w:r>
        <w:r w:rsidR="00246278">
          <w:t>But</w:t>
        </w:r>
        <w:r w:rsidR="008621AB">
          <w:t xml:space="preserve"> </w:t>
        </w:r>
      </w:ins>
      <w:ins w:id="64" w:author="Randall Udelman" w:date="2019-09-23T18:17:00Z">
        <w:r w:rsidR="00246278">
          <w:t>n</w:t>
        </w:r>
      </w:ins>
      <w:del w:id="65" w:author="Randall Udelman" w:date="2019-09-23T18:17:00Z">
        <w:r w:rsidDel="00246278">
          <w:delText>N</w:delText>
        </w:r>
      </w:del>
      <w:r w:rsidRPr="0083145F">
        <w:t>on-economic losses</w:t>
      </w:r>
      <w:ins w:id="66" w:author="Randall Udelman" w:date="2019-09-23T18:04:00Z">
        <w:r w:rsidR="00CD4902">
          <w:t xml:space="preserve"> in other states such as California</w:t>
        </w:r>
      </w:ins>
      <w:ins w:id="67" w:author="Randall Udelman" w:date="2019-09-23T18:17:00Z">
        <w:r w:rsidR="00246278">
          <w:t xml:space="preserve"> may be recoverable</w:t>
        </w:r>
      </w:ins>
      <w:r w:rsidRPr="0083145F">
        <w:rPr>
          <w:b/>
          <w:bCs/>
        </w:rPr>
        <w:t xml:space="preserve"> </w:t>
      </w:r>
      <w:r w:rsidRPr="0083145F">
        <w:t>includ</w:t>
      </w:r>
      <w:ins w:id="68" w:author="Randall Udelman" w:date="2019-09-23T18:04:00Z">
        <w:r w:rsidR="00CD4902">
          <w:t>e</w:t>
        </w:r>
      </w:ins>
      <w:del w:id="69" w:author="Randall Udelman" w:date="2019-09-23T18:04:00Z">
        <w:r w:rsidRPr="0083145F" w:rsidDel="00CD4902">
          <w:delText>ing</w:delText>
        </w:r>
      </w:del>
      <w:r w:rsidRPr="0083145F">
        <w:t xml:space="preserve"> but not limited to psychological harm for victims of certain child sexual assault cases, post-sentencing interest at ten percent</w:t>
      </w:r>
      <w:r>
        <w:t>.</w:t>
      </w:r>
      <w:r w:rsidRPr="0013558F">
        <w:rPr>
          <w:vertAlign w:val="superscript"/>
        </w:rPr>
        <w:t xml:space="preserve"> </w:t>
      </w:r>
      <w:r w:rsidRPr="0083145F">
        <w:rPr>
          <w:vertAlign w:val="superscript"/>
        </w:rPr>
        <w:t>7</w:t>
      </w:r>
      <w:r>
        <w:t xml:space="preserve">  </w:t>
      </w:r>
    </w:p>
    <w:p w14:paraId="5B698C11" w14:textId="77777777" w:rsidR="00876830" w:rsidRDefault="00876830" w:rsidP="00876830">
      <w:pPr>
        <w:pStyle w:val="NoSpacing"/>
      </w:pPr>
    </w:p>
    <w:p w14:paraId="7B2F52B8" w14:textId="77777777" w:rsidR="00876830" w:rsidRPr="0013558F" w:rsidRDefault="00876830" w:rsidP="00876830">
      <w:pPr>
        <w:pStyle w:val="NoSpacing"/>
        <w:ind w:left="720"/>
      </w:pPr>
      <w:r>
        <w:rPr>
          <w:b/>
          <w:bCs/>
        </w:rPr>
        <w:lastRenderedPageBreak/>
        <w:t>Attorney</w:t>
      </w:r>
      <w:r w:rsidRPr="0013558F">
        <w:rPr>
          <w:b/>
          <w:bCs/>
        </w:rPr>
        <w:t xml:space="preserve"> fees.</w:t>
      </w:r>
      <w:r>
        <w:t xml:space="preserve"> A</w:t>
      </w:r>
      <w:r w:rsidRPr="0083145F">
        <w:t>ctual and reasonable attorney fees</w:t>
      </w:r>
      <w:r>
        <w:t xml:space="preserve"> incurred in exercising victim’s rights, and </w:t>
      </w:r>
      <w:r w:rsidRPr="009C1193">
        <w:t>to convince prosecutor to file charges or to help investigate or support charge (adjunct prosecutor).</w:t>
      </w:r>
      <w:r w:rsidRPr="009C1193">
        <w:rPr>
          <w:vertAlign w:val="superscript"/>
        </w:rPr>
        <w:t>8</w:t>
      </w:r>
    </w:p>
    <w:p w14:paraId="61856849" w14:textId="77777777" w:rsidR="00876830" w:rsidRDefault="00876830" w:rsidP="00876830">
      <w:pPr>
        <w:pStyle w:val="NoSpacing"/>
      </w:pPr>
    </w:p>
    <w:p w14:paraId="55FE93B5" w14:textId="05F73D6D" w:rsidR="00876830" w:rsidRDefault="00876830" w:rsidP="00876830">
      <w:pPr>
        <w:pStyle w:val="NoSpacing"/>
        <w:ind w:left="720"/>
        <w:rPr>
          <w:vertAlign w:val="superscript"/>
        </w:rPr>
      </w:pPr>
      <w:r w:rsidRPr="009C1193">
        <w:rPr>
          <w:b/>
          <w:bCs/>
        </w:rPr>
        <w:t>Pain and suffering</w:t>
      </w:r>
      <w:r w:rsidRPr="009C1193">
        <w:t xml:space="preserve">.  </w:t>
      </w:r>
      <w:r>
        <w:t>P</w:t>
      </w:r>
      <w:r w:rsidRPr="009C1193">
        <w:t>ain and suffering damages</w:t>
      </w:r>
      <w:ins w:id="70" w:author="Randall Udelman" w:date="2019-09-23T18:12:00Z">
        <w:r w:rsidR="00312448">
          <w:t xml:space="preserve"> are not allowable in Arizona but they</w:t>
        </w:r>
      </w:ins>
      <w:ins w:id="71" w:author="Randall Udelman" w:date="2019-09-23T18:06:00Z">
        <w:r w:rsidR="000344EF">
          <w:t xml:space="preserve"> may be</w:t>
        </w:r>
      </w:ins>
      <w:r w:rsidRPr="009C1193">
        <w:t xml:space="preserve"> allowable for certain types of child sexual assault cases</w:t>
      </w:r>
      <w:ins w:id="72" w:author="Randall Udelman" w:date="2019-09-23T18:06:00Z">
        <w:r w:rsidR="000344EF">
          <w:t xml:space="preserve"> in other states such as California</w:t>
        </w:r>
      </w:ins>
      <w:r>
        <w:t>.</w:t>
      </w:r>
      <w:r w:rsidRPr="009C1193">
        <w:rPr>
          <w:vertAlign w:val="superscript"/>
        </w:rPr>
        <w:t>9</w:t>
      </w:r>
    </w:p>
    <w:p w14:paraId="227562C5" w14:textId="77777777" w:rsidR="00876830" w:rsidRPr="009C1193" w:rsidRDefault="00876830" w:rsidP="00876830">
      <w:pPr>
        <w:pStyle w:val="NoSpacing"/>
        <w:ind w:left="720"/>
      </w:pPr>
    </w:p>
    <w:p w14:paraId="0C5AD525" w14:textId="77777777" w:rsidR="00876830" w:rsidRDefault="00876830" w:rsidP="00876830">
      <w:pPr>
        <w:pStyle w:val="NoSpacing"/>
        <w:ind w:left="720"/>
      </w:pPr>
      <w:r w:rsidRPr="009C1193">
        <w:rPr>
          <w:b/>
          <w:bCs/>
        </w:rPr>
        <w:t>Punitive damages</w:t>
      </w:r>
      <w:r>
        <w:rPr>
          <w:b/>
          <w:bCs/>
        </w:rPr>
        <w:t xml:space="preserve">.  </w:t>
      </w:r>
      <w:r>
        <w:t>Punitive damages d</w:t>
      </w:r>
      <w:r w:rsidRPr="009C1193">
        <w:t>esigned to punish</w:t>
      </w:r>
      <w:r>
        <w:t xml:space="preserve">, </w:t>
      </w:r>
      <w:r w:rsidRPr="009C1193">
        <w:t>not to make victim whole</w:t>
      </w:r>
      <w:r>
        <w:t>.</w:t>
      </w:r>
      <w:r w:rsidRPr="009C1193">
        <w:rPr>
          <w:vertAlign w:val="superscript"/>
        </w:rPr>
        <w:t xml:space="preserve">10  </w:t>
      </w:r>
    </w:p>
    <w:p w14:paraId="13AF9B0D" w14:textId="77777777" w:rsidR="00876830" w:rsidRPr="009C1193" w:rsidRDefault="00876830" w:rsidP="00876830">
      <w:pPr>
        <w:pStyle w:val="NoSpacing"/>
        <w:ind w:left="720"/>
      </w:pPr>
    </w:p>
    <w:p w14:paraId="52DBF473" w14:textId="77777777" w:rsidR="00876830" w:rsidRDefault="00876830" w:rsidP="00876830">
      <w:pPr>
        <w:pStyle w:val="NoSpacing"/>
        <w:ind w:left="720"/>
      </w:pPr>
      <w:r w:rsidRPr="009C1193">
        <w:rPr>
          <w:b/>
          <w:bCs/>
        </w:rPr>
        <w:t>Consequential damages</w:t>
      </w:r>
      <w:r w:rsidRPr="009C1193">
        <w:t xml:space="preserve">.  </w:t>
      </w:r>
      <w:r w:rsidRPr="009C1193">
        <w:rPr>
          <w:i/>
          <w:iCs/>
        </w:rPr>
        <w:t>Id</w:t>
      </w:r>
      <w:r w:rsidRPr="009C1193">
        <w:t>. (indirect economic losses)</w:t>
      </w:r>
      <w:r>
        <w:t>.</w:t>
      </w:r>
    </w:p>
    <w:p w14:paraId="5B3DB87E" w14:textId="77777777" w:rsidR="00876830" w:rsidRDefault="00876830" w:rsidP="00876830">
      <w:pPr>
        <w:pStyle w:val="NoSpacing"/>
        <w:ind w:left="720"/>
      </w:pPr>
    </w:p>
    <w:p w14:paraId="69DB9602" w14:textId="77777777" w:rsidR="00876830" w:rsidRDefault="00876830" w:rsidP="00876830">
      <w:pPr>
        <w:pStyle w:val="NoSpacing"/>
      </w:pPr>
    </w:p>
    <w:p w14:paraId="2816BB92" w14:textId="77777777" w:rsidR="00876830" w:rsidRPr="009C1193" w:rsidRDefault="00876830" w:rsidP="00876830">
      <w:pPr>
        <w:pStyle w:val="NoSpacing"/>
        <w:rPr>
          <w:b/>
          <w:bCs/>
        </w:rPr>
      </w:pPr>
      <w:r w:rsidRPr="009C1193">
        <w:rPr>
          <w:b/>
          <w:bCs/>
        </w:rPr>
        <w:t xml:space="preserve">Are there </w:t>
      </w:r>
      <w:r>
        <w:rPr>
          <w:b/>
          <w:bCs/>
        </w:rPr>
        <w:t>limits to losses covered by</w:t>
      </w:r>
      <w:r w:rsidRPr="009C1193">
        <w:rPr>
          <w:b/>
          <w:bCs/>
        </w:rPr>
        <w:t xml:space="preserve"> restitution law?</w:t>
      </w:r>
    </w:p>
    <w:p w14:paraId="0B2698A6" w14:textId="77777777" w:rsidR="00876830" w:rsidRDefault="00876830" w:rsidP="00876830">
      <w:pPr>
        <w:pStyle w:val="NoSpacing"/>
      </w:pPr>
    </w:p>
    <w:p w14:paraId="62BACC27" w14:textId="77777777" w:rsidR="00876830" w:rsidRPr="009C1193" w:rsidRDefault="00876830" w:rsidP="00876830">
      <w:pPr>
        <w:pStyle w:val="NoSpacing"/>
      </w:pPr>
      <w:r>
        <w:t xml:space="preserve">According to the </w:t>
      </w:r>
      <w:r w:rsidRPr="009C1193">
        <w:t>Mandatory Victim Restitution Act</w:t>
      </w:r>
      <w:r>
        <w:t>, there are</w:t>
      </w:r>
      <w:r w:rsidRPr="009C1193">
        <w:t xml:space="preserve"> limits to restitution.</w:t>
      </w:r>
      <w:r w:rsidRPr="009C1193">
        <w:rPr>
          <w:vertAlign w:val="superscript"/>
        </w:rPr>
        <w:t>11</w:t>
      </w:r>
      <w:r w:rsidRPr="009C1193">
        <w:t xml:space="preserve"> </w:t>
      </w:r>
      <w:r>
        <w:t>For example, a</w:t>
      </w:r>
      <w:r w:rsidRPr="009C1193">
        <w:t xml:space="preserve"> voluntarily incurred costs of a private investigation are not recoverable as “expenses incurred during participation in the investigation or prosecution of the offense.”</w:t>
      </w:r>
      <w:r w:rsidRPr="009C1193">
        <w:rPr>
          <w:vertAlign w:val="superscript"/>
        </w:rPr>
        <w:t>12</w:t>
      </w:r>
    </w:p>
    <w:p w14:paraId="3336E8AF" w14:textId="77777777" w:rsidR="00876830" w:rsidRDefault="00876830" w:rsidP="00876830">
      <w:pPr>
        <w:pStyle w:val="NoSpacing"/>
      </w:pPr>
    </w:p>
    <w:p w14:paraId="4087B205" w14:textId="746F8D2F" w:rsidR="008C6B5B" w:rsidRDefault="006C0C2E" w:rsidP="00876830">
      <w:pPr>
        <w:pStyle w:val="NoSpacing"/>
        <w:rPr>
          <w:ins w:id="73" w:author="Randall Udelman" w:date="2019-09-23T18:20:00Z"/>
          <w:b/>
          <w:bCs/>
        </w:rPr>
      </w:pPr>
      <w:ins w:id="74" w:author="Randall Udelman" w:date="2019-09-23T18:27:00Z">
        <w:r>
          <w:rPr>
            <w:b/>
            <w:bCs/>
          </w:rPr>
          <w:t>Does the court consider a defendant’s ability to pay when deciding what restitution to award a victim?</w:t>
        </w:r>
      </w:ins>
    </w:p>
    <w:p w14:paraId="419FDF87" w14:textId="2D4F0C7F" w:rsidR="008C6B5B" w:rsidRDefault="008C6B5B" w:rsidP="00876830">
      <w:pPr>
        <w:pStyle w:val="NoSpacing"/>
        <w:rPr>
          <w:ins w:id="75" w:author="Randall Udelman" w:date="2019-09-23T18:20:00Z"/>
          <w:b/>
          <w:bCs/>
        </w:rPr>
      </w:pPr>
    </w:p>
    <w:p w14:paraId="5347E991" w14:textId="5049847A" w:rsidR="00B91548" w:rsidRDefault="008C6B5B" w:rsidP="00876830">
      <w:pPr>
        <w:pStyle w:val="NoSpacing"/>
        <w:rPr>
          <w:ins w:id="76" w:author="Randall Udelman" w:date="2019-09-23T18:23:00Z"/>
        </w:rPr>
      </w:pPr>
      <w:ins w:id="77" w:author="Randall Udelman" w:date="2019-09-23T18:20:00Z">
        <w:r>
          <w:t>After considering all evidence of economic loss</w:t>
        </w:r>
      </w:ins>
      <w:ins w:id="78" w:author="Randall Udelman" w:date="2019-09-23T18:21:00Z">
        <w:r w:rsidR="00717471">
          <w:t xml:space="preserve">, the court must award a victim </w:t>
        </w:r>
      </w:ins>
      <w:ins w:id="79" w:author="Randall Udelman" w:date="2019-09-23T18:22:00Z">
        <w:r w:rsidR="007E45D0">
          <w:t>the full amount of the economic loss as determined by the court</w:t>
        </w:r>
        <w:r w:rsidR="001954E2">
          <w:t xml:space="preserve"> without regard to the defendant’s ability to pay.</w:t>
        </w:r>
      </w:ins>
      <w:ins w:id="80" w:author="Randall Udelman" w:date="2019-09-23T18:24:00Z">
        <w:r w:rsidR="0003653E">
          <w:t xml:space="preserve"> (</w:t>
        </w:r>
        <w:r w:rsidR="00993EFD">
          <w:t xml:space="preserve">Insert </w:t>
        </w:r>
        <w:r w:rsidR="0003653E">
          <w:t xml:space="preserve">Footnote </w:t>
        </w:r>
        <w:r w:rsidR="00993EFD">
          <w:t>13)</w:t>
        </w:r>
      </w:ins>
    </w:p>
    <w:p w14:paraId="6AB02849" w14:textId="77777777" w:rsidR="00B91548" w:rsidRDefault="00B91548" w:rsidP="00876830">
      <w:pPr>
        <w:pStyle w:val="NoSpacing"/>
        <w:rPr>
          <w:ins w:id="81" w:author="Randall Udelman" w:date="2019-09-23T18:23:00Z"/>
        </w:rPr>
      </w:pPr>
    </w:p>
    <w:p w14:paraId="190B9311" w14:textId="77777777" w:rsidR="002B5A5E" w:rsidRDefault="002B5A5E" w:rsidP="00876830">
      <w:pPr>
        <w:pStyle w:val="NoSpacing"/>
        <w:rPr>
          <w:ins w:id="82" w:author="Randall Udelman" w:date="2019-09-23T18:28:00Z"/>
          <w:b/>
          <w:bCs/>
        </w:rPr>
      </w:pPr>
      <w:ins w:id="83" w:author="Randall Udelman" w:date="2019-09-23T18:28:00Z">
        <w:r>
          <w:rPr>
            <w:b/>
            <w:bCs/>
          </w:rPr>
          <w:t>What happens after a court awards a dollar amount for restitution?</w:t>
        </w:r>
      </w:ins>
    </w:p>
    <w:p w14:paraId="16032234" w14:textId="77777777" w:rsidR="002B5A5E" w:rsidRDefault="002B5A5E" w:rsidP="00876830">
      <w:pPr>
        <w:pStyle w:val="NoSpacing"/>
        <w:rPr>
          <w:ins w:id="84" w:author="Randall Udelman" w:date="2019-09-23T18:28:00Z"/>
          <w:b/>
          <w:bCs/>
        </w:rPr>
      </w:pPr>
    </w:p>
    <w:p w14:paraId="4C9F1E6E" w14:textId="51E42036" w:rsidR="008C6B5B" w:rsidRPr="008C6B5B" w:rsidRDefault="008F1BAD" w:rsidP="00876830">
      <w:pPr>
        <w:pStyle w:val="NoSpacing"/>
        <w:rPr>
          <w:ins w:id="85" w:author="Randall Udelman" w:date="2019-09-23T18:20:00Z"/>
          <w:rPrChange w:id="86" w:author="Randall Udelman" w:date="2019-09-23T18:20:00Z">
            <w:rPr>
              <w:ins w:id="87" w:author="Randall Udelman" w:date="2019-09-23T18:20:00Z"/>
              <w:b/>
              <w:bCs/>
            </w:rPr>
          </w:rPrChange>
        </w:rPr>
      </w:pPr>
      <w:ins w:id="88" w:author="Randall Udelman" w:date="2019-09-23T18:28:00Z">
        <w:r>
          <w:rPr>
            <w:b/>
            <w:bCs/>
          </w:rPr>
          <w:t>After determin</w:t>
        </w:r>
      </w:ins>
      <w:ins w:id="89" w:author="Randall Udelman" w:date="2019-09-23T18:29:00Z">
        <w:r>
          <w:rPr>
            <w:b/>
            <w:bCs/>
          </w:rPr>
          <w:t>ing the amount of restitution, the court or designee must also specify the manner in which the defendant must pay restitution</w:t>
        </w:r>
      </w:ins>
      <w:ins w:id="90" w:author="Randall Udelman" w:date="2019-09-23T18:32:00Z">
        <w:r w:rsidR="00546285">
          <w:rPr>
            <w:b/>
            <w:bCs/>
          </w:rPr>
          <w:t xml:space="preserve"> (usually by requiring monthly payments)</w:t>
        </w:r>
      </w:ins>
      <w:ins w:id="91" w:author="Randall Udelman" w:date="2019-09-23T18:29:00Z">
        <w:r>
          <w:rPr>
            <w:b/>
            <w:bCs/>
          </w:rPr>
          <w:t>.</w:t>
        </w:r>
        <w:r w:rsidR="0032428F">
          <w:rPr>
            <w:b/>
            <w:bCs/>
          </w:rPr>
          <w:t xml:space="preserve"> </w:t>
        </w:r>
      </w:ins>
      <w:ins w:id="92" w:author="Randall Udelman" w:date="2019-09-23T18:30:00Z">
        <w:r w:rsidR="00A8311C">
          <w:rPr>
            <w:b/>
            <w:bCs/>
          </w:rPr>
          <w:t xml:space="preserve"> The </w:t>
        </w:r>
        <w:r w:rsidR="0039659E">
          <w:rPr>
            <w:b/>
            <w:bCs/>
          </w:rPr>
          <w:t xml:space="preserve">court </w:t>
        </w:r>
      </w:ins>
      <w:ins w:id="93" w:author="Randall Udelman" w:date="2019-09-23T18:32:00Z">
        <w:r w:rsidR="002625F6">
          <w:rPr>
            <w:b/>
            <w:bCs/>
          </w:rPr>
          <w:t>must</w:t>
        </w:r>
      </w:ins>
      <w:ins w:id="94" w:author="Randall Udelman" w:date="2019-09-23T18:30:00Z">
        <w:r w:rsidR="0039659E">
          <w:rPr>
            <w:b/>
            <w:bCs/>
          </w:rPr>
          <w:t xml:space="preserve"> consider the economic circumstances of the defendant</w:t>
        </w:r>
      </w:ins>
      <w:ins w:id="95" w:author="Randall Udelman" w:date="2019-09-23T18:31:00Z">
        <w:r w:rsidR="0039659E">
          <w:rPr>
            <w:b/>
            <w:bCs/>
          </w:rPr>
          <w:t>, assets and income including worker’s compensation benefits and social security income and shall consider views of the victim</w:t>
        </w:r>
      </w:ins>
      <w:ins w:id="96" w:author="Randall Udelman" w:date="2019-09-23T18:33:00Z">
        <w:r w:rsidR="002625F6">
          <w:rPr>
            <w:b/>
            <w:bCs/>
          </w:rPr>
          <w:t>.  The court must</w:t>
        </w:r>
      </w:ins>
      <w:ins w:id="97" w:author="Randall Udelman" w:date="2019-09-23T18:31:00Z">
        <w:r w:rsidR="001E3F0A">
          <w:rPr>
            <w:b/>
            <w:bCs/>
          </w:rPr>
          <w:t xml:space="preserve"> </w:t>
        </w:r>
      </w:ins>
      <w:ins w:id="98" w:author="Randall Udelman" w:date="2019-09-23T18:33:00Z">
        <w:r w:rsidR="002625F6">
          <w:rPr>
            <w:b/>
            <w:bCs/>
          </w:rPr>
          <w:t xml:space="preserve">also </w:t>
        </w:r>
      </w:ins>
      <w:ins w:id="99" w:author="Randall Udelman" w:date="2019-09-23T18:31:00Z">
        <w:r w:rsidR="001E3F0A">
          <w:rPr>
            <w:b/>
            <w:bCs/>
          </w:rPr>
          <w:t>mak</w:t>
        </w:r>
      </w:ins>
      <w:ins w:id="100" w:author="Randall Udelman" w:date="2019-09-23T18:33:00Z">
        <w:r w:rsidR="002625F6">
          <w:rPr>
            <w:b/>
            <w:bCs/>
          </w:rPr>
          <w:t>e</w:t>
        </w:r>
      </w:ins>
      <w:ins w:id="101" w:author="Randall Udelman" w:date="2019-09-23T18:31:00Z">
        <w:r w:rsidR="001E3F0A">
          <w:rPr>
            <w:b/>
            <w:bCs/>
          </w:rPr>
          <w:t xml:space="preserve"> all reasonable efforts to ensure that victims receive full</w:t>
        </w:r>
      </w:ins>
      <w:ins w:id="102" w:author="Randall Udelman" w:date="2019-09-23T18:32:00Z">
        <w:r w:rsidR="001E3F0A">
          <w:rPr>
            <w:b/>
            <w:bCs/>
          </w:rPr>
          <w:t xml:space="preserve"> restitution entering all reasonable orders necessary to accomplish this objective</w:t>
        </w:r>
      </w:ins>
      <w:ins w:id="103" w:author="Randall Udelman" w:date="2019-09-23T18:31:00Z">
        <w:r w:rsidR="0039659E">
          <w:rPr>
            <w:b/>
            <w:bCs/>
          </w:rPr>
          <w:t xml:space="preserve">.  </w:t>
        </w:r>
      </w:ins>
      <w:ins w:id="104" w:author="Randall Udelman" w:date="2019-09-23T18:29:00Z">
        <w:r w:rsidR="0032428F">
          <w:rPr>
            <w:b/>
            <w:bCs/>
          </w:rPr>
          <w:t>(Insert Footnote 14)</w:t>
        </w:r>
      </w:ins>
      <w:ins w:id="105" w:author="Randall Udelman" w:date="2019-09-23T18:21:00Z">
        <w:r w:rsidR="008C6B5B">
          <w:t xml:space="preserve"> </w:t>
        </w:r>
      </w:ins>
    </w:p>
    <w:p w14:paraId="1C6502D3" w14:textId="77777777" w:rsidR="008C6B5B" w:rsidRDefault="008C6B5B" w:rsidP="00876830">
      <w:pPr>
        <w:pStyle w:val="NoSpacing"/>
        <w:rPr>
          <w:ins w:id="106" w:author="Randall Udelman" w:date="2019-09-23T18:20:00Z"/>
          <w:b/>
          <w:bCs/>
        </w:rPr>
      </w:pPr>
    </w:p>
    <w:p w14:paraId="5C89465B" w14:textId="30C54E99" w:rsidR="00876830" w:rsidRPr="00075A7D" w:rsidRDefault="00876830" w:rsidP="00876830">
      <w:pPr>
        <w:pStyle w:val="NoSpacing"/>
        <w:rPr>
          <w:b/>
          <w:bCs/>
        </w:rPr>
      </w:pPr>
      <w:r w:rsidRPr="00075A7D">
        <w:rPr>
          <w:b/>
          <w:bCs/>
        </w:rPr>
        <w:t>Can a victim disagree with the manner of payment?</w:t>
      </w:r>
    </w:p>
    <w:p w14:paraId="195D0786" w14:textId="75EEEA30" w:rsidR="00876830" w:rsidRPr="009C1193" w:rsidRDefault="00876830" w:rsidP="00876830">
      <w:pPr>
        <w:pStyle w:val="NoSpacing"/>
      </w:pPr>
      <w:r>
        <w:t>If a v</w:t>
      </w:r>
      <w:r w:rsidRPr="009C1193">
        <w:t>ictim disagrees</w:t>
      </w:r>
      <w:r w:rsidRPr="009C1193">
        <w:rPr>
          <w:b/>
          <w:bCs/>
        </w:rPr>
        <w:t xml:space="preserve"> </w:t>
      </w:r>
      <w:r w:rsidRPr="009C1193">
        <w:t>with the manner of payment</w:t>
      </w:r>
      <w:r>
        <w:t>, they</w:t>
      </w:r>
      <w:r w:rsidRPr="009C1193">
        <w:t xml:space="preserve"> </w:t>
      </w:r>
      <w:r>
        <w:t>m</w:t>
      </w:r>
      <w:r w:rsidRPr="009C1193">
        <w:t>ay file a petition at any time to change the manner of payment.</w:t>
      </w:r>
      <w:r w:rsidRPr="00075A7D">
        <w:rPr>
          <w:vertAlign w:val="superscript"/>
        </w:rPr>
        <w:t>1</w:t>
      </w:r>
      <w:ins w:id="107" w:author="Randall Udelman" w:date="2019-09-23T18:33:00Z">
        <w:r w:rsidR="00FC52BA">
          <w:rPr>
            <w:vertAlign w:val="superscript"/>
          </w:rPr>
          <w:t>5</w:t>
        </w:r>
      </w:ins>
      <w:del w:id="108" w:author="Randall Udelman" w:date="2019-09-23T18:33:00Z">
        <w:r w:rsidRPr="00075A7D" w:rsidDel="00FC52BA">
          <w:rPr>
            <w:vertAlign w:val="superscript"/>
          </w:rPr>
          <w:delText>3</w:delText>
        </w:r>
      </w:del>
    </w:p>
    <w:p w14:paraId="20F659D4" w14:textId="2F814E79" w:rsidR="00876830" w:rsidRDefault="00876830" w:rsidP="00876830">
      <w:pPr>
        <w:pStyle w:val="NoSpacing"/>
      </w:pPr>
    </w:p>
    <w:p w14:paraId="0EAC4ECD" w14:textId="0F0DC837" w:rsidR="0041253F" w:rsidRPr="0041253F" w:rsidRDefault="0041253F" w:rsidP="00876830">
      <w:pPr>
        <w:pStyle w:val="NoSpacing"/>
        <w:rPr>
          <w:b/>
          <w:bCs/>
        </w:rPr>
      </w:pPr>
      <w:r w:rsidRPr="0041253F">
        <w:rPr>
          <w:b/>
          <w:bCs/>
        </w:rPr>
        <w:t>Restitution Enforcement</w:t>
      </w:r>
    </w:p>
    <w:p w14:paraId="1EC6A78C" w14:textId="31865272" w:rsidR="0041253F" w:rsidRDefault="0041253F" w:rsidP="00876830">
      <w:pPr>
        <w:pStyle w:val="NoSpacing"/>
      </w:pPr>
      <w:r w:rsidRPr="0041253F">
        <w:rPr>
          <w:b/>
          <w:bCs/>
        </w:rPr>
        <w:t>Examples of Methods of Enforcement</w:t>
      </w:r>
    </w:p>
    <w:p w14:paraId="0915AB9F" w14:textId="77777777" w:rsidR="0041253F" w:rsidRDefault="0041253F" w:rsidP="00876830">
      <w:pPr>
        <w:pStyle w:val="NoSpacing"/>
      </w:pPr>
    </w:p>
    <w:p w14:paraId="25E0CBB2" w14:textId="77777777" w:rsidR="00876830" w:rsidRPr="00075A7D" w:rsidRDefault="00876830" w:rsidP="00876830">
      <w:pPr>
        <w:pStyle w:val="NoSpacing"/>
        <w:rPr>
          <w:b/>
          <w:bCs/>
        </w:rPr>
      </w:pPr>
      <w:r>
        <w:rPr>
          <w:b/>
          <w:bCs/>
        </w:rPr>
        <w:t>How can restitution be enforced</w:t>
      </w:r>
      <w:r w:rsidRPr="00075A7D">
        <w:rPr>
          <w:b/>
          <w:bCs/>
        </w:rPr>
        <w:t>?</w:t>
      </w:r>
    </w:p>
    <w:p w14:paraId="3BF32F8D" w14:textId="77777777" w:rsidR="00876830" w:rsidRDefault="00876830" w:rsidP="00876830">
      <w:pPr>
        <w:pStyle w:val="NoSpacing"/>
      </w:pPr>
      <w:r w:rsidRPr="00BC7BC5">
        <w:lastRenderedPageBreak/>
        <w:t>After discovery</w:t>
      </w:r>
      <w:r>
        <w:t xml:space="preserve"> (a thorough examination of the defendant’s income</w:t>
      </w:r>
      <w:r w:rsidRPr="00BC7BC5">
        <w:t>,</w:t>
      </w:r>
      <w:r>
        <w:t xml:space="preserve"> assets, and expenses),</w:t>
      </w:r>
      <w:r w:rsidRPr="00BC7BC5">
        <w:t xml:space="preserve"> </w:t>
      </w:r>
      <w:r>
        <w:t xml:space="preserve">our attorneys would help </w:t>
      </w:r>
      <w:r w:rsidRPr="00BC7BC5">
        <w:t xml:space="preserve">negotiate a payment plan with consequences for non-payment.  </w:t>
      </w:r>
      <w:r>
        <w:t>Some considerations and mechanisms of enforcement include:</w:t>
      </w:r>
    </w:p>
    <w:p w14:paraId="7B73FD6D" w14:textId="77777777" w:rsidR="00876830" w:rsidRDefault="00876830" w:rsidP="00876830">
      <w:pPr>
        <w:pStyle w:val="NoSpacing"/>
      </w:pPr>
    </w:p>
    <w:p w14:paraId="2BCE2A32" w14:textId="3B6DEF23" w:rsidR="00876830" w:rsidRDefault="00876830" w:rsidP="00876830">
      <w:pPr>
        <w:pStyle w:val="NoSpacing"/>
        <w:ind w:left="720"/>
      </w:pPr>
      <w:r>
        <w:rPr>
          <w:b/>
          <w:bCs/>
        </w:rPr>
        <w:t>If defendant i</w:t>
      </w:r>
      <w:r w:rsidRPr="00573A11">
        <w:rPr>
          <w:b/>
          <w:bCs/>
        </w:rPr>
        <w:t>ncarcerat</w:t>
      </w:r>
      <w:r>
        <w:rPr>
          <w:b/>
          <w:bCs/>
        </w:rPr>
        <w:t>ed</w:t>
      </w:r>
      <w:r w:rsidRPr="00573A11">
        <w:rPr>
          <w:b/>
          <w:bCs/>
        </w:rPr>
        <w:t>.</w:t>
      </w:r>
      <w:r>
        <w:t xml:space="preserve"> If the defendant is incarcerated, the</w:t>
      </w:r>
      <w:r w:rsidRPr="009F6E51">
        <w:t xml:space="preserve"> Arizona Department of Corrections shall withdraw between 20-50% of a prisoner’s spendable account balance for payment of restitution and to comply with the manner of payment ordered.</w:t>
      </w:r>
      <w:ins w:id="109" w:author="Randall Udelman" w:date="2019-09-23T18:34:00Z">
        <w:r w:rsidR="00BE1CAD">
          <w:t xml:space="preserve"> (Insert Footnote 16)</w:t>
        </w:r>
      </w:ins>
      <w:r w:rsidRPr="009F6E51">
        <w:t xml:space="preserve">  </w:t>
      </w:r>
    </w:p>
    <w:p w14:paraId="1F3593B6" w14:textId="77777777" w:rsidR="00876830" w:rsidRPr="009F6E51" w:rsidRDefault="00876830" w:rsidP="00876830">
      <w:pPr>
        <w:pStyle w:val="NoSpacing"/>
        <w:ind w:left="720"/>
      </w:pPr>
    </w:p>
    <w:p w14:paraId="657074E6" w14:textId="6D4A7C52" w:rsidR="00876830" w:rsidRDefault="00876830" w:rsidP="00876830">
      <w:pPr>
        <w:pStyle w:val="NoSpacing"/>
        <w:ind w:left="720"/>
      </w:pPr>
      <w:r>
        <w:rPr>
          <w:b/>
          <w:bCs/>
        </w:rPr>
        <w:t>If defendant is on p</w:t>
      </w:r>
      <w:r w:rsidRPr="00573A11">
        <w:rPr>
          <w:b/>
          <w:bCs/>
        </w:rPr>
        <w:t>robation.</w:t>
      </w:r>
      <w:r>
        <w:t xml:space="preserve"> If the d</w:t>
      </w:r>
      <w:r w:rsidRPr="00075A7D">
        <w:t>efendant on probation</w:t>
      </w:r>
      <w:r w:rsidRPr="009F6E51">
        <w:t>,</w:t>
      </w:r>
      <w:r>
        <w:t xml:space="preserve"> we’d w</w:t>
      </w:r>
      <w:r w:rsidRPr="00075A7D">
        <w:t>ork with probation department to ensure compliance with manner of payment ordered</w:t>
      </w:r>
      <w:r>
        <w:t>. The law states that a p</w:t>
      </w:r>
      <w:r w:rsidRPr="00BC7BC5">
        <w:t xml:space="preserve">robation officer </w:t>
      </w:r>
      <w:r w:rsidRPr="00214DCE">
        <w:t>shall notify</w:t>
      </w:r>
      <w:r w:rsidRPr="00BC7BC5">
        <w:rPr>
          <w:b/>
          <w:bCs/>
        </w:rPr>
        <w:t xml:space="preserve"> </w:t>
      </w:r>
      <w:r w:rsidRPr="00BC7BC5">
        <w:t>court when defendant has not paid restitution for a minimum of four months.</w:t>
      </w:r>
      <w:r w:rsidRPr="00BC7BC5">
        <w:rPr>
          <w:vertAlign w:val="superscript"/>
        </w:rPr>
        <w:t>1</w:t>
      </w:r>
      <w:ins w:id="110" w:author="Randall Udelman" w:date="2019-09-23T18:43:00Z">
        <w:r w:rsidR="00291E32">
          <w:rPr>
            <w:vertAlign w:val="superscript"/>
          </w:rPr>
          <w:t>7</w:t>
        </w:r>
      </w:ins>
      <w:del w:id="111" w:author="Randall Udelman" w:date="2019-09-23T18:33:00Z">
        <w:r w:rsidDel="00FC52BA">
          <w:rPr>
            <w:vertAlign w:val="superscript"/>
          </w:rPr>
          <w:delText>4</w:delText>
        </w:r>
      </w:del>
      <w:r w:rsidRPr="00BC7BC5">
        <w:rPr>
          <w:vertAlign w:val="superscript"/>
        </w:rPr>
        <w:t xml:space="preserve"> </w:t>
      </w:r>
      <w:r>
        <w:t>Remedies may include hearings, Petition for Order to Show Cause regarding civil contempt and could include incarceration with a purge order, probation revocation, garnishment order or levy or community restitution.</w:t>
      </w:r>
      <w:r w:rsidRPr="00214DCE">
        <w:rPr>
          <w:vertAlign w:val="superscript"/>
        </w:rPr>
        <w:t>1</w:t>
      </w:r>
      <w:ins w:id="112" w:author="Randall Udelman" w:date="2019-09-23T18:44:00Z">
        <w:r w:rsidR="00B83969">
          <w:rPr>
            <w:vertAlign w:val="superscript"/>
          </w:rPr>
          <w:t>8</w:t>
        </w:r>
      </w:ins>
      <w:del w:id="113" w:author="Randall Udelman" w:date="2019-09-23T18:44:00Z">
        <w:r w:rsidDel="00B83969">
          <w:rPr>
            <w:vertAlign w:val="superscript"/>
          </w:rPr>
          <w:delText>5</w:delText>
        </w:r>
      </w:del>
      <w:r w:rsidRPr="00214DCE">
        <w:rPr>
          <w:vertAlign w:val="superscript"/>
        </w:rPr>
        <w:t xml:space="preserve"> </w:t>
      </w:r>
      <w:r>
        <w:t>The law allows different methods depending on whether the non-payment was willful.</w:t>
      </w:r>
      <w:ins w:id="114" w:author="Randall Udelman" w:date="2019-09-23T18:45:00Z">
        <w:r w:rsidR="002809C8">
          <w:t>(Insert Footnote 19)</w:t>
        </w:r>
      </w:ins>
    </w:p>
    <w:p w14:paraId="264175D8" w14:textId="77777777" w:rsidR="00876830" w:rsidRDefault="00876830" w:rsidP="00876830">
      <w:pPr>
        <w:pStyle w:val="NoSpacing"/>
        <w:ind w:left="720"/>
      </w:pPr>
    </w:p>
    <w:p w14:paraId="3852B497" w14:textId="3A9CF872" w:rsidR="00876830" w:rsidRDefault="00876830" w:rsidP="00876830">
      <w:pPr>
        <w:pStyle w:val="NoSpacing"/>
        <w:ind w:left="720"/>
      </w:pPr>
      <w:r w:rsidRPr="009F6E51">
        <w:rPr>
          <w:b/>
          <w:bCs/>
        </w:rPr>
        <w:t>Abstract of judgement.</w:t>
      </w:r>
      <w:r>
        <w:t xml:space="preserve"> Federal law provides that at the </w:t>
      </w:r>
      <w:r w:rsidRPr="00075A7D">
        <w:t>request of a victim … the clerk of the court shall issue an abstract of judgment</w:t>
      </w:r>
      <w:r w:rsidRPr="00075A7D">
        <w:rPr>
          <w:b/>
          <w:bCs/>
        </w:rPr>
        <w:t xml:space="preserve"> </w:t>
      </w:r>
      <w:r w:rsidRPr="00075A7D">
        <w:t xml:space="preserve">certifying that a judgment has been entered in favor of such victim in the amount specified in the restitution order.  Upon registering, recording, docketing or indexing such abstract … </w:t>
      </w:r>
      <w:r>
        <w:t>“</w:t>
      </w:r>
      <w:r w:rsidRPr="00075A7D">
        <w:t>the abstract of judgment shall be a lien on the property</w:t>
      </w:r>
      <w:r w:rsidRPr="00075A7D">
        <w:rPr>
          <w:b/>
          <w:bCs/>
        </w:rPr>
        <w:t xml:space="preserve"> </w:t>
      </w:r>
      <w:r w:rsidRPr="00075A7D">
        <w:t>of the defendant… in the same manner and to the same extent and under the same conditions as a judgment of a court of general jurisdiction in that State.”</w:t>
      </w:r>
      <w:r w:rsidRPr="00C8584E">
        <w:rPr>
          <w:vertAlign w:val="superscript"/>
        </w:rPr>
        <w:t xml:space="preserve"> </w:t>
      </w:r>
      <w:ins w:id="115" w:author="Randall Udelman" w:date="2019-09-23T18:46:00Z">
        <w:r w:rsidR="00267C99">
          <w:rPr>
            <w:vertAlign w:val="superscript"/>
          </w:rPr>
          <w:t>20</w:t>
        </w:r>
      </w:ins>
      <w:del w:id="116" w:author="Randall Udelman" w:date="2019-09-23T18:46:00Z">
        <w:r w:rsidRPr="009F6E51" w:rsidDel="00267C99">
          <w:rPr>
            <w:vertAlign w:val="superscript"/>
          </w:rPr>
          <w:delText>1</w:delText>
        </w:r>
        <w:r w:rsidDel="00267C99">
          <w:rPr>
            <w:vertAlign w:val="superscript"/>
          </w:rPr>
          <w:delText>6</w:delText>
        </w:r>
      </w:del>
    </w:p>
    <w:p w14:paraId="57E6C584" w14:textId="77777777" w:rsidR="00876830" w:rsidRDefault="00876830" w:rsidP="00876830">
      <w:pPr>
        <w:pStyle w:val="NoSpacing"/>
        <w:ind w:left="720"/>
      </w:pPr>
    </w:p>
    <w:p w14:paraId="4B344FCA" w14:textId="2597BE56" w:rsidR="00876830" w:rsidRDefault="00876830" w:rsidP="00876830">
      <w:pPr>
        <w:pStyle w:val="NoSpacing"/>
        <w:ind w:left="720"/>
      </w:pPr>
      <w:r>
        <w:rPr>
          <w:b/>
          <w:bCs/>
        </w:rPr>
        <w:t xml:space="preserve">Same manner as civil action. </w:t>
      </w:r>
      <w:r w:rsidRPr="009F6E51">
        <w:t>An order of restitution may be enforced by the state or a victim named in the order to receive the restitution in the same manner as a judgment in a civil action.</w:t>
      </w:r>
      <w:r w:rsidRPr="009F6E51">
        <w:rPr>
          <w:vertAlign w:val="superscript"/>
        </w:rPr>
        <w:t xml:space="preserve"> </w:t>
      </w:r>
      <w:ins w:id="117" w:author="Randall Udelman" w:date="2019-09-23T18:47:00Z">
        <w:r w:rsidR="00D31F10">
          <w:rPr>
            <w:vertAlign w:val="superscript"/>
          </w:rPr>
          <w:t>21</w:t>
        </w:r>
      </w:ins>
      <w:del w:id="118" w:author="Randall Udelman" w:date="2019-09-23T18:47:00Z">
        <w:r w:rsidRPr="009F6E51" w:rsidDel="00D31F10">
          <w:rPr>
            <w:vertAlign w:val="superscript"/>
          </w:rPr>
          <w:delText>1</w:delText>
        </w:r>
        <w:r w:rsidDel="00D31F10">
          <w:rPr>
            <w:vertAlign w:val="superscript"/>
          </w:rPr>
          <w:delText>7</w:delText>
        </w:r>
      </w:del>
      <w:r>
        <w:t xml:space="preserve"> </w:t>
      </w:r>
    </w:p>
    <w:p w14:paraId="30E5D55F" w14:textId="77777777" w:rsidR="00876830" w:rsidRDefault="00876830" w:rsidP="00876830">
      <w:pPr>
        <w:pStyle w:val="NoSpacing"/>
        <w:ind w:left="720"/>
      </w:pPr>
    </w:p>
    <w:p w14:paraId="7C3760F2" w14:textId="13B0ABC8" w:rsidR="00876830" w:rsidRDefault="00876830" w:rsidP="00876830">
      <w:pPr>
        <w:pStyle w:val="NoSpacing"/>
        <w:ind w:left="720"/>
        <w:rPr>
          <w:vertAlign w:val="superscript"/>
        </w:rPr>
      </w:pPr>
      <w:r w:rsidRPr="00075A7D">
        <w:rPr>
          <w:b/>
          <w:bCs/>
        </w:rPr>
        <w:t>Tax intercept</w:t>
      </w:r>
      <w:r>
        <w:rPr>
          <w:b/>
          <w:bCs/>
        </w:rPr>
        <w:t xml:space="preserve">s. </w:t>
      </w:r>
      <w:r w:rsidRPr="00075A7D">
        <w:t>If full restitution has not been paid, the department of revenue shall… intercept any state tax refunds and any federal tax refunds, as provided by law, due the offender and transfer the money…. For disbursement to the victim.</w:t>
      </w:r>
      <w:ins w:id="119" w:author="Randall Udelman" w:date="2019-09-23T18:50:00Z">
        <w:r w:rsidR="00616F98">
          <w:rPr>
            <w:vertAlign w:val="superscript"/>
          </w:rPr>
          <w:t>22</w:t>
        </w:r>
      </w:ins>
      <w:del w:id="120" w:author="Randall Udelman" w:date="2019-09-23T18:50:00Z">
        <w:r w:rsidRPr="009F6E51" w:rsidDel="00616F98">
          <w:rPr>
            <w:vertAlign w:val="superscript"/>
          </w:rPr>
          <w:delText>1</w:delText>
        </w:r>
        <w:r w:rsidDel="00616F98">
          <w:rPr>
            <w:vertAlign w:val="superscript"/>
          </w:rPr>
          <w:delText>8</w:delText>
        </w:r>
      </w:del>
    </w:p>
    <w:p w14:paraId="738F1008" w14:textId="77777777" w:rsidR="00876830" w:rsidRDefault="00876830" w:rsidP="00876830">
      <w:pPr>
        <w:pStyle w:val="NoSpacing"/>
        <w:ind w:left="720"/>
        <w:rPr>
          <w:vertAlign w:val="superscript"/>
        </w:rPr>
      </w:pPr>
    </w:p>
    <w:p w14:paraId="5267074E" w14:textId="12211EDA" w:rsidR="00876830" w:rsidRPr="00573A11" w:rsidRDefault="00876830" w:rsidP="00876830">
      <w:pPr>
        <w:pStyle w:val="NoSpacing"/>
        <w:ind w:left="720"/>
      </w:pPr>
      <w:r w:rsidRPr="005A765B">
        <w:rPr>
          <w:b/>
          <w:bCs/>
        </w:rPr>
        <w:t xml:space="preserve">Criminal restitution order.  </w:t>
      </w:r>
      <w:r w:rsidRPr="005A765B">
        <w:t>Attorneys on our staff can f</w:t>
      </w:r>
      <w:r w:rsidRPr="00573A11">
        <w:t>ile</w:t>
      </w:r>
      <w:r w:rsidRPr="005A765B">
        <w:t xml:space="preserve"> </w:t>
      </w:r>
      <w:ins w:id="121" w:author="Randall Udelman" w:date="2019-09-23T18:53:00Z">
        <w:r w:rsidR="00911170">
          <w:t xml:space="preserve">liens </w:t>
        </w:r>
      </w:ins>
      <w:del w:id="122" w:author="Randall Udelman" w:date="2019-09-23T18:53:00Z">
        <w:r w:rsidRPr="005A765B" w:rsidDel="00911170">
          <w:delText>a</w:delText>
        </w:r>
        <w:r w:rsidRPr="00573A11" w:rsidDel="00911170">
          <w:delText xml:space="preserve"> criminal restitution order </w:delText>
        </w:r>
      </w:del>
      <w:r w:rsidRPr="00573A11">
        <w:t xml:space="preserve">with </w:t>
      </w:r>
      <w:r w:rsidRPr="005A765B">
        <w:t xml:space="preserve">the </w:t>
      </w:r>
      <w:r w:rsidRPr="00573A11">
        <w:t>county recorder (lien on real property), department of motor vehicles (lien on automobiles), and secretary of state (lien on personal property).</w:t>
      </w:r>
      <w:ins w:id="123" w:author="Randall Udelman" w:date="2019-09-23T18:53:00Z">
        <w:r w:rsidR="00E222C8">
          <w:rPr>
            <w:vertAlign w:val="superscript"/>
          </w:rPr>
          <w:t>23</w:t>
        </w:r>
      </w:ins>
      <w:del w:id="124" w:author="Randall Udelman" w:date="2019-09-23T18:53:00Z">
        <w:r w:rsidRPr="005A765B" w:rsidDel="00E222C8">
          <w:rPr>
            <w:vertAlign w:val="superscript"/>
          </w:rPr>
          <w:delText>1</w:delText>
        </w:r>
        <w:r w:rsidDel="00E222C8">
          <w:rPr>
            <w:vertAlign w:val="superscript"/>
          </w:rPr>
          <w:delText>9</w:delText>
        </w:r>
      </w:del>
    </w:p>
    <w:p w14:paraId="559013AD" w14:textId="77777777" w:rsidR="00876830" w:rsidRPr="00075A7D" w:rsidRDefault="00876830" w:rsidP="00876830">
      <w:pPr>
        <w:pStyle w:val="NoSpacing"/>
      </w:pPr>
    </w:p>
    <w:p w14:paraId="1DEEE711" w14:textId="77777777" w:rsidR="0041253F" w:rsidRDefault="0041253F" w:rsidP="00876830">
      <w:pPr>
        <w:pStyle w:val="NoSpacing"/>
        <w:rPr>
          <w:b/>
          <w:bCs/>
        </w:rPr>
      </w:pPr>
      <w:r>
        <w:rPr>
          <w:b/>
          <w:bCs/>
        </w:rPr>
        <w:t>Other FAQs</w:t>
      </w:r>
    </w:p>
    <w:p w14:paraId="3B020FA7" w14:textId="77777777" w:rsidR="0041253F" w:rsidRDefault="0041253F" w:rsidP="00876830">
      <w:pPr>
        <w:pStyle w:val="NoSpacing"/>
        <w:rPr>
          <w:b/>
          <w:bCs/>
        </w:rPr>
      </w:pPr>
      <w:r>
        <w:rPr>
          <w:b/>
          <w:bCs/>
        </w:rPr>
        <w:t>Challenges, Civil Actions, Bankruptcy, Resources</w:t>
      </w:r>
    </w:p>
    <w:p w14:paraId="215D9934" w14:textId="77777777" w:rsidR="0041253F" w:rsidRDefault="0041253F" w:rsidP="00876830">
      <w:pPr>
        <w:pStyle w:val="NoSpacing"/>
        <w:rPr>
          <w:b/>
          <w:bCs/>
        </w:rPr>
      </w:pPr>
    </w:p>
    <w:p w14:paraId="134FB39C" w14:textId="591F506F" w:rsidR="00876830" w:rsidRPr="00C8584E" w:rsidRDefault="00876830" w:rsidP="00876830">
      <w:pPr>
        <w:pStyle w:val="NoSpacing"/>
        <w:rPr>
          <w:b/>
          <w:bCs/>
        </w:rPr>
      </w:pPr>
      <w:r w:rsidRPr="00C8584E">
        <w:rPr>
          <w:b/>
          <w:bCs/>
        </w:rPr>
        <w:t>Can a defendant challenge essential allegations of the criminal defense in a separate civil action?</w:t>
      </w:r>
    </w:p>
    <w:p w14:paraId="73AA2064" w14:textId="77777777" w:rsidR="00876830" w:rsidRDefault="00876830" w:rsidP="00876830">
      <w:pPr>
        <w:pStyle w:val="NoSpacing"/>
      </w:pPr>
    </w:p>
    <w:p w14:paraId="60A9896C" w14:textId="37370343" w:rsidR="00876830" w:rsidRPr="00C8584E" w:rsidRDefault="00876830" w:rsidP="00876830">
      <w:pPr>
        <w:pStyle w:val="NoSpacing"/>
        <w:rPr>
          <w:vertAlign w:val="superscript"/>
        </w:rPr>
      </w:pPr>
      <w:r w:rsidRPr="00C8584E">
        <w:lastRenderedPageBreak/>
        <w:t xml:space="preserve">No, the defendant </w:t>
      </w:r>
      <w:r>
        <w:t xml:space="preserve">is </w:t>
      </w:r>
      <w:del w:id="125" w:author="Randall Udelman" w:date="2019-09-23T18:54:00Z">
        <w:r w:rsidRPr="00C8584E" w:rsidDel="00E70BB5">
          <w:delText>stopped</w:delText>
        </w:r>
      </w:del>
      <w:ins w:id="126" w:author="Randall Udelman" w:date="2019-09-23T18:54:00Z">
        <w:r w:rsidR="00E70BB5">
          <w:t>estopped</w:t>
        </w:r>
        <w:r w:rsidR="00250E7C">
          <w:t xml:space="preserve"> </w:t>
        </w:r>
      </w:ins>
      <w:del w:id="127" w:author="Randall Udelman" w:date="2019-09-23T18:54:00Z">
        <w:r w:rsidRPr="00C8584E" w:rsidDel="00250E7C">
          <w:delText xml:space="preserve"> </w:delText>
        </w:r>
      </w:del>
      <w:r w:rsidRPr="00C8584E">
        <w:t>from challenging essential allegations of the criminal offense in a separate civil action.</w:t>
      </w:r>
      <w:del w:id="128" w:author="Randall Udelman" w:date="2019-09-23T18:54:00Z">
        <w:r w:rsidRPr="00C8584E" w:rsidDel="00250E7C">
          <w:rPr>
            <w:vertAlign w:val="superscript"/>
          </w:rPr>
          <w:delText>20</w:delText>
        </w:r>
      </w:del>
      <w:ins w:id="129" w:author="Randall Udelman" w:date="2019-09-23T18:54:00Z">
        <w:r w:rsidR="00250E7C">
          <w:rPr>
            <w:vertAlign w:val="superscript"/>
          </w:rPr>
          <w:t>24</w:t>
        </w:r>
      </w:ins>
      <w:r w:rsidRPr="00C8584E">
        <w:rPr>
          <w:vertAlign w:val="superscript"/>
        </w:rPr>
        <w:t xml:space="preserve">  </w:t>
      </w:r>
    </w:p>
    <w:p w14:paraId="6309E00E" w14:textId="77777777" w:rsidR="00876830" w:rsidRPr="00C8584E" w:rsidRDefault="00876830" w:rsidP="00876830">
      <w:pPr>
        <w:pStyle w:val="NoSpacing"/>
      </w:pPr>
    </w:p>
    <w:p w14:paraId="0CE5618A" w14:textId="1AF48063" w:rsidR="00876830" w:rsidRPr="00C8584E" w:rsidRDefault="00876830" w:rsidP="00876830">
      <w:pPr>
        <w:pStyle w:val="NoSpacing"/>
        <w:rPr>
          <w:b/>
          <w:bCs/>
        </w:rPr>
      </w:pPr>
      <w:r w:rsidRPr="00C8584E">
        <w:rPr>
          <w:b/>
          <w:bCs/>
        </w:rPr>
        <w:t xml:space="preserve">Can a victim recover economic losses </w:t>
      </w:r>
      <w:del w:id="130" w:author="Randall Udelman" w:date="2019-09-23T18:55:00Z">
        <w:r w:rsidRPr="00C8584E" w:rsidDel="00250E7C">
          <w:rPr>
            <w:b/>
            <w:bCs/>
          </w:rPr>
          <w:delText xml:space="preserve">twice </w:delText>
        </w:r>
      </w:del>
      <w:r w:rsidRPr="00C8584E">
        <w:rPr>
          <w:b/>
          <w:bCs/>
        </w:rPr>
        <w:t xml:space="preserve">as </w:t>
      </w:r>
      <w:ins w:id="131" w:author="Randall Udelman" w:date="2019-09-23T18:55:00Z">
        <w:r w:rsidR="00250E7C">
          <w:rPr>
            <w:b/>
            <w:bCs/>
          </w:rPr>
          <w:t xml:space="preserve">both </w:t>
        </w:r>
      </w:ins>
      <w:r w:rsidRPr="00C8584E">
        <w:rPr>
          <w:b/>
          <w:bCs/>
        </w:rPr>
        <w:t>restitution and in a separate civil action?</w:t>
      </w:r>
    </w:p>
    <w:p w14:paraId="56DBA68D" w14:textId="77777777" w:rsidR="00876830" w:rsidRPr="00C8584E" w:rsidRDefault="00876830" w:rsidP="00876830">
      <w:pPr>
        <w:pStyle w:val="NoSpacing"/>
      </w:pPr>
      <w:r w:rsidRPr="00C8584E">
        <w:t xml:space="preserve"> </w:t>
      </w:r>
    </w:p>
    <w:p w14:paraId="43914AA3" w14:textId="234CDB0D" w:rsidR="00876830" w:rsidRPr="00C8584E" w:rsidRDefault="00876830" w:rsidP="00876830">
      <w:pPr>
        <w:pStyle w:val="NoSpacing"/>
      </w:pPr>
      <w:r>
        <w:t xml:space="preserve">No, a victim cannot recover economic losses twice, however, a </w:t>
      </w:r>
      <w:r w:rsidRPr="00C8584E">
        <w:t>victim can recover general damages, pain and suffering and punitive damages</w:t>
      </w:r>
      <w:ins w:id="132" w:author="Randall Udelman" w:date="2019-09-23T18:55:00Z">
        <w:r w:rsidR="000A55D5">
          <w:t xml:space="preserve"> in a civil action and economic losses in a criminal case</w:t>
        </w:r>
      </w:ins>
      <w:r w:rsidRPr="00C8584E">
        <w:t>.</w:t>
      </w:r>
      <w:ins w:id="133" w:author="Randall Udelman" w:date="2019-09-23T18:55:00Z">
        <w:r w:rsidR="000A55D5">
          <w:t xml:space="preserve">  It is important to </w:t>
        </w:r>
        <w:r w:rsidR="00657B1E">
          <w:t>do this correc</w:t>
        </w:r>
      </w:ins>
      <w:ins w:id="134" w:author="Randall Udelman" w:date="2019-09-23T18:56:00Z">
        <w:r w:rsidR="00657B1E">
          <w:t>tly</w:t>
        </w:r>
      </w:ins>
      <w:ins w:id="135" w:author="Randall Udelman" w:date="2019-09-23T18:57:00Z">
        <w:r w:rsidR="0044025B">
          <w:t>.  Otherw</w:t>
        </w:r>
      </w:ins>
      <w:ins w:id="136" w:author="Randall Udelman" w:date="2019-09-23T18:59:00Z">
        <w:r w:rsidR="00895690">
          <w:t>ise</w:t>
        </w:r>
      </w:ins>
      <w:ins w:id="137" w:author="Randall Udelman" w:date="2019-09-23T18:56:00Z">
        <w:r w:rsidR="00657B1E">
          <w:t xml:space="preserve"> a defendant </w:t>
        </w:r>
      </w:ins>
      <w:ins w:id="138" w:author="Randall Udelman" w:date="2019-09-23T18:59:00Z">
        <w:r w:rsidR="00440A11">
          <w:t>may try to</w:t>
        </w:r>
      </w:ins>
      <w:ins w:id="139" w:author="Randall Udelman" w:date="2019-09-23T18:57:00Z">
        <w:r w:rsidR="00DD0043">
          <w:t xml:space="preserve"> argue</w:t>
        </w:r>
      </w:ins>
      <w:ins w:id="140" w:author="Randall Udelman" w:date="2019-09-23T18:56:00Z">
        <w:r w:rsidR="00657B1E">
          <w:t xml:space="preserve"> you are seeking d</w:t>
        </w:r>
      </w:ins>
      <w:ins w:id="141" w:author="Randall Udelman" w:date="2019-09-23T18:58:00Z">
        <w:r w:rsidR="009E776C">
          <w:t>amages</w:t>
        </w:r>
      </w:ins>
      <w:ins w:id="142" w:author="Randall Udelman" w:date="2019-09-23T18:57:00Z">
        <w:r w:rsidR="0044025B">
          <w:t xml:space="preserve"> in a separate civil lawsuit</w:t>
        </w:r>
      </w:ins>
      <w:ins w:id="143" w:author="Randall Udelman" w:date="2019-09-23T18:58:00Z">
        <w:r w:rsidR="009E776C">
          <w:t xml:space="preserve"> that</w:t>
        </w:r>
      </w:ins>
      <w:ins w:id="144" w:author="Randall Udelman" w:date="2019-09-23T18:57:00Z">
        <w:r w:rsidR="0044025B">
          <w:t xml:space="preserve"> you already received in a</w:t>
        </w:r>
      </w:ins>
      <w:ins w:id="145" w:author="Randall Udelman" w:date="2019-09-23T18:58:00Z">
        <w:r w:rsidR="009E776C">
          <w:t xml:space="preserve"> criminal</w:t>
        </w:r>
      </w:ins>
      <w:ins w:id="146" w:author="Randall Udelman" w:date="2019-09-23T18:57:00Z">
        <w:r w:rsidR="0044025B">
          <w:t xml:space="preserve"> restitution award</w:t>
        </w:r>
      </w:ins>
      <w:ins w:id="147" w:author="Randall Udelman" w:date="2019-09-23T18:58:00Z">
        <w:r w:rsidR="009E776C">
          <w:t xml:space="preserve"> or </w:t>
        </w:r>
      </w:ins>
      <w:ins w:id="148" w:author="Randall Udelman" w:date="2019-09-23T18:59:00Z">
        <w:r w:rsidR="00440A11">
          <w:t>that you seek</w:t>
        </w:r>
      </w:ins>
      <w:ins w:id="149" w:author="Randall Udelman" w:date="2019-09-23T18:58:00Z">
        <w:r w:rsidR="00895690">
          <w:t xml:space="preserve"> restitution in a criminal case for what has</w:t>
        </w:r>
      </w:ins>
      <w:ins w:id="150" w:author="Randall Udelman" w:date="2019-09-23T18:59:00Z">
        <w:r w:rsidR="00440A11">
          <w:t xml:space="preserve"> already</w:t>
        </w:r>
      </w:ins>
      <w:ins w:id="151" w:author="Randall Udelman" w:date="2019-09-23T18:58:00Z">
        <w:r w:rsidR="00895690">
          <w:t xml:space="preserve"> been paid in a separate </w:t>
        </w:r>
      </w:ins>
      <w:ins w:id="152" w:author="Randall Udelman" w:date="2019-09-23T18:59:00Z">
        <w:r w:rsidR="00895690">
          <w:t xml:space="preserve">civil lawsuit.  </w:t>
        </w:r>
        <w:r w:rsidR="00440A11">
          <w:t xml:space="preserve">Ask for legal advice early </w:t>
        </w:r>
      </w:ins>
      <w:ins w:id="153" w:author="Randall Udelman" w:date="2019-09-23T19:00:00Z">
        <w:r w:rsidR="00440A11">
          <w:t>to</w:t>
        </w:r>
      </w:ins>
      <w:ins w:id="154" w:author="Randall Udelman" w:date="2019-09-23T18:59:00Z">
        <w:r w:rsidR="00440A11">
          <w:t xml:space="preserve"> help minimize this possibility.</w:t>
        </w:r>
      </w:ins>
    </w:p>
    <w:p w14:paraId="37E919C5" w14:textId="77777777" w:rsidR="00876830" w:rsidRDefault="00876830" w:rsidP="00876830">
      <w:pPr>
        <w:pStyle w:val="NoSpacing"/>
      </w:pPr>
    </w:p>
    <w:p w14:paraId="048E6A25" w14:textId="77777777" w:rsidR="00876830" w:rsidRPr="00C8584E" w:rsidRDefault="00876830" w:rsidP="00876830">
      <w:pPr>
        <w:pStyle w:val="NoSpacing"/>
        <w:rPr>
          <w:b/>
          <w:bCs/>
        </w:rPr>
      </w:pPr>
      <w:r w:rsidRPr="00C8584E">
        <w:rPr>
          <w:b/>
          <w:bCs/>
        </w:rPr>
        <w:t>Can restitution orders be discharged in bankruptcy?</w:t>
      </w:r>
    </w:p>
    <w:p w14:paraId="668ABD2B" w14:textId="77777777" w:rsidR="00876830" w:rsidRDefault="00876830" w:rsidP="00876830">
      <w:pPr>
        <w:pStyle w:val="NoSpacing"/>
      </w:pPr>
    </w:p>
    <w:p w14:paraId="73880F82" w14:textId="1F495A62" w:rsidR="00876830" w:rsidRDefault="00876830" w:rsidP="00876830">
      <w:pPr>
        <w:pStyle w:val="NoSpacing"/>
        <w:rPr>
          <w:vertAlign w:val="superscript"/>
        </w:rPr>
      </w:pPr>
      <w:r>
        <w:t xml:space="preserve">Unlike </w:t>
      </w:r>
      <w:ins w:id="155" w:author="Randall Udelman" w:date="2019-09-23T18:56:00Z">
        <w:r w:rsidR="00DD0043">
          <w:t xml:space="preserve">most </w:t>
        </w:r>
      </w:ins>
      <w:r>
        <w:t>c</w:t>
      </w:r>
      <w:r w:rsidRPr="00C8584E">
        <w:t>ivil judgments</w:t>
      </w:r>
      <w:r>
        <w:t>, r</w:t>
      </w:r>
      <w:r w:rsidRPr="00C8584E">
        <w:t>estitution orders are non-dischargeable in bankruptcy.</w:t>
      </w:r>
      <w:del w:id="156" w:author="Randall Udelman" w:date="2019-09-23T19:01:00Z">
        <w:r w:rsidRPr="00C8584E" w:rsidDel="002E64BE">
          <w:rPr>
            <w:vertAlign w:val="superscript"/>
          </w:rPr>
          <w:delText>21</w:delText>
        </w:r>
      </w:del>
      <w:ins w:id="157" w:author="Randall Udelman" w:date="2019-09-23T19:01:00Z">
        <w:r w:rsidR="002E64BE">
          <w:rPr>
            <w:vertAlign w:val="superscript"/>
          </w:rPr>
          <w:t>25</w:t>
        </w:r>
      </w:ins>
      <w:r w:rsidRPr="00C8584E">
        <w:rPr>
          <w:vertAlign w:val="superscript"/>
        </w:rPr>
        <w:t xml:space="preserve">  </w:t>
      </w:r>
    </w:p>
    <w:p w14:paraId="45C7D5DA" w14:textId="77777777" w:rsidR="00876830" w:rsidRDefault="00876830" w:rsidP="00876830">
      <w:pPr>
        <w:pStyle w:val="NoSpacing"/>
        <w:rPr>
          <w:vertAlign w:val="superscript"/>
        </w:rPr>
      </w:pPr>
    </w:p>
    <w:p w14:paraId="1E63EE21" w14:textId="77777777" w:rsidR="00876830" w:rsidRPr="00C8584E" w:rsidRDefault="00876830" w:rsidP="00876830">
      <w:pPr>
        <w:pStyle w:val="NoSpacing"/>
        <w:rPr>
          <w:b/>
          <w:bCs/>
        </w:rPr>
      </w:pPr>
      <w:r w:rsidRPr="00C8584E">
        <w:rPr>
          <w:b/>
          <w:bCs/>
        </w:rPr>
        <w:t xml:space="preserve">Where can I find more information on </w:t>
      </w:r>
      <w:r>
        <w:rPr>
          <w:b/>
          <w:bCs/>
        </w:rPr>
        <w:t xml:space="preserve">crime </w:t>
      </w:r>
      <w:r w:rsidRPr="00C8584E">
        <w:rPr>
          <w:b/>
          <w:bCs/>
        </w:rPr>
        <w:t>victim rights in Arizona?</w:t>
      </w:r>
    </w:p>
    <w:p w14:paraId="7AB32AF9" w14:textId="77777777" w:rsidR="00876830" w:rsidRDefault="00876830" w:rsidP="00876830">
      <w:pPr>
        <w:pStyle w:val="NoSpacing"/>
      </w:pPr>
    </w:p>
    <w:p w14:paraId="46847B22" w14:textId="77777777" w:rsidR="00876830" w:rsidRDefault="00876830" w:rsidP="00876830">
      <w:r>
        <w:t xml:space="preserve">To get more information on crime victims’ rights, including the Arizona Victims’ Bill of Rights, please visit:  </w:t>
      </w:r>
      <w:hyperlink r:id="rId10" w:history="1">
        <w:r>
          <w:rPr>
            <w:rStyle w:val="Hyperlink"/>
          </w:rPr>
          <w:t>https://www.azcourts.gov/selfservicecenter/AZ-Victims-Center</w:t>
        </w:r>
      </w:hyperlink>
    </w:p>
    <w:p w14:paraId="637497BF" w14:textId="77777777" w:rsidR="00876830" w:rsidRPr="00C8584E" w:rsidRDefault="00876830" w:rsidP="00876830">
      <w:pPr>
        <w:pStyle w:val="NoSpacing"/>
      </w:pPr>
    </w:p>
    <w:p w14:paraId="0AEE76C5" w14:textId="40D3FBE5" w:rsidR="00876830" w:rsidRDefault="00876830" w:rsidP="00876830">
      <w:pPr>
        <w:pStyle w:val="NoSpacing"/>
      </w:pPr>
      <w:r>
        <w:t xml:space="preserve">Please </w:t>
      </w:r>
      <w:ins w:id="158" w:author="Randall Udelman" w:date="2019-09-23T19:01:00Z">
        <w:r w:rsidR="00D25E16">
          <w:t xml:space="preserve">feel free to contact us and ask for a copy of </w:t>
        </w:r>
      </w:ins>
      <w:del w:id="159" w:author="Randall Udelman" w:date="2019-09-23T19:01:00Z">
        <w:r w:rsidDel="00D25E16">
          <w:delText>see</w:delText>
        </w:r>
      </w:del>
      <w:r>
        <w:t xml:space="preserve"> our handout on "Victim Restitution:  It's Real Money to Real People." </w:t>
      </w:r>
    </w:p>
    <w:p w14:paraId="794F2B1F" w14:textId="77777777" w:rsidR="00876830" w:rsidRDefault="00876830" w:rsidP="00876830">
      <w:pPr>
        <w:pStyle w:val="NoSpacing"/>
      </w:pPr>
    </w:p>
    <w:p w14:paraId="6D363002" w14:textId="77777777" w:rsidR="00876830" w:rsidRPr="0085468E" w:rsidRDefault="00876830" w:rsidP="00876830">
      <w:pPr>
        <w:pStyle w:val="NoSpacing"/>
        <w:rPr>
          <w:b/>
          <w:bCs/>
        </w:rPr>
      </w:pPr>
      <w:r w:rsidRPr="0085468E">
        <w:rPr>
          <w:b/>
          <w:bCs/>
        </w:rPr>
        <w:t>Is your law group available for training members of law enforcement, attorneys, judges, etc.?</w:t>
      </w:r>
    </w:p>
    <w:p w14:paraId="52DC9E5B" w14:textId="77777777" w:rsidR="00876830" w:rsidRDefault="00876830" w:rsidP="00876830">
      <w:pPr>
        <w:pStyle w:val="NoSpacing"/>
      </w:pPr>
    </w:p>
    <w:p w14:paraId="74B3FCF8" w14:textId="77777777" w:rsidR="00876830" w:rsidRPr="0083145F" w:rsidRDefault="00876830" w:rsidP="00876830">
      <w:pPr>
        <w:pStyle w:val="NoSpacing"/>
      </w:pPr>
      <w:r>
        <w:t>Yes, we'd be happy to help your organization and have done so for many organizations in Arizona. </w:t>
      </w:r>
    </w:p>
    <w:p w14:paraId="37FCB639" w14:textId="77777777" w:rsidR="00876830" w:rsidRPr="0032384F" w:rsidRDefault="00876830" w:rsidP="00876830">
      <w:pPr>
        <w:pStyle w:val="NoSpacing"/>
      </w:pPr>
    </w:p>
    <w:p w14:paraId="74E7738F" w14:textId="77777777" w:rsidR="00876830" w:rsidRDefault="00876830" w:rsidP="00876830">
      <w:pPr>
        <w:pStyle w:val="NoSpacing"/>
      </w:pPr>
    </w:p>
    <w:p w14:paraId="6E492065" w14:textId="77777777" w:rsidR="00876830" w:rsidRDefault="00876830" w:rsidP="00876830">
      <w:pPr>
        <w:pStyle w:val="NoSpacing"/>
      </w:pPr>
      <w:r w:rsidRPr="0032384F">
        <w:rPr>
          <w:vertAlign w:val="superscript"/>
        </w:rPr>
        <w:t xml:space="preserve">1 </w:t>
      </w:r>
      <w:r w:rsidRPr="0032384F">
        <w:rPr>
          <w:i/>
          <w:iCs/>
        </w:rPr>
        <w:t>State v. Howard</w:t>
      </w:r>
      <w:r w:rsidRPr="0032384F">
        <w:t>, 168 Ariz. 458, 459, 815 P.2d 5, 6 (App. 1991)</w:t>
      </w:r>
    </w:p>
    <w:p w14:paraId="066CAED1" w14:textId="77777777" w:rsidR="00876830" w:rsidRDefault="00876830" w:rsidP="00876830">
      <w:pPr>
        <w:pStyle w:val="NoSpacing"/>
      </w:pPr>
      <w:r>
        <w:rPr>
          <w:vertAlign w:val="superscript"/>
        </w:rPr>
        <w:t>2</w:t>
      </w:r>
      <w:r w:rsidRPr="0032384F">
        <w:rPr>
          <w:vertAlign w:val="superscript"/>
        </w:rPr>
        <w:t xml:space="preserve"> </w:t>
      </w:r>
      <w:r w:rsidRPr="0032384F">
        <w:t>Ariz. Rev. Stat. Ann. §13-603(C)</w:t>
      </w:r>
    </w:p>
    <w:p w14:paraId="127B3F9A" w14:textId="77777777" w:rsidR="00876830" w:rsidRDefault="00876830" w:rsidP="00876830">
      <w:pPr>
        <w:pStyle w:val="NoSpacing"/>
      </w:pPr>
      <w:r>
        <w:rPr>
          <w:vertAlign w:val="superscript"/>
        </w:rPr>
        <w:t xml:space="preserve">3 </w:t>
      </w:r>
      <w:r w:rsidRPr="0032384F">
        <w:t>18 U.S.C. §3664(f)(1)(A).  Court must determine amount.  18 U.S.C. §3664</w:t>
      </w:r>
    </w:p>
    <w:p w14:paraId="1D43A8DA" w14:textId="77777777" w:rsidR="00876830" w:rsidRPr="00075A7D" w:rsidRDefault="00876830" w:rsidP="00876830">
      <w:pPr>
        <w:pStyle w:val="NoSpacing"/>
        <w:rPr>
          <w:i/>
          <w:iCs/>
        </w:rPr>
      </w:pPr>
      <w:r>
        <w:rPr>
          <w:vertAlign w:val="superscript"/>
        </w:rPr>
        <w:t>4</w:t>
      </w:r>
      <w:r w:rsidRPr="0032384F">
        <w:rPr>
          <w:vertAlign w:val="superscript"/>
        </w:rPr>
        <w:t xml:space="preserve"> </w:t>
      </w:r>
      <w:r w:rsidRPr="00075A7D">
        <w:rPr>
          <w:i/>
          <w:iCs/>
        </w:rPr>
        <w:t>A.R.S. §13-804(E)</w:t>
      </w:r>
    </w:p>
    <w:p w14:paraId="47B1659F" w14:textId="77777777" w:rsidR="00876830" w:rsidRDefault="00876830" w:rsidP="00876830">
      <w:pPr>
        <w:pStyle w:val="NoSpacing"/>
      </w:pPr>
      <w:r>
        <w:rPr>
          <w:sz w:val="22"/>
          <w:szCs w:val="22"/>
          <w:vertAlign w:val="superscript"/>
        </w:rPr>
        <w:t>5</w:t>
      </w:r>
      <w:r w:rsidRPr="0032384F">
        <w:rPr>
          <w:sz w:val="22"/>
          <w:szCs w:val="22"/>
          <w:vertAlign w:val="superscript"/>
        </w:rPr>
        <w:t xml:space="preserve"> </w:t>
      </w:r>
      <w:r w:rsidRPr="0032384F">
        <w:t>Ariz. Rev. Stat. Ann. §13-105(16)</w:t>
      </w:r>
    </w:p>
    <w:p w14:paraId="7B9467F7" w14:textId="77777777" w:rsidR="00876830" w:rsidRDefault="00876830" w:rsidP="00876830">
      <w:pPr>
        <w:pStyle w:val="NoSpacing"/>
      </w:pPr>
      <w:r w:rsidRPr="0083145F">
        <w:rPr>
          <w:vertAlign w:val="superscript"/>
        </w:rPr>
        <w:t xml:space="preserve">6 </w:t>
      </w:r>
      <w:r w:rsidRPr="0083145F">
        <w:rPr>
          <w:i/>
          <w:iCs/>
        </w:rPr>
        <w:t>State v. Howard</w:t>
      </w:r>
      <w:r w:rsidRPr="0083145F">
        <w:t>, 168 Ariz. 458, 460, 815 P.2d 5, 7 (App. 1991)</w:t>
      </w:r>
    </w:p>
    <w:p w14:paraId="07655B75" w14:textId="12A8F5C5" w:rsidR="00876830" w:rsidRDefault="00876830" w:rsidP="00876830">
      <w:pPr>
        <w:pStyle w:val="NoSpacing"/>
      </w:pPr>
      <w:r w:rsidRPr="0083145F">
        <w:rPr>
          <w:vertAlign w:val="superscript"/>
        </w:rPr>
        <w:t>7</w:t>
      </w:r>
      <w:r>
        <w:rPr>
          <w:vertAlign w:val="superscript"/>
        </w:rPr>
        <w:t xml:space="preserve"> </w:t>
      </w:r>
      <w:ins w:id="160" w:author="Randall Udelman" w:date="2019-09-23T18:05:00Z">
        <w:r w:rsidR="006D4054" w:rsidRPr="009768DB">
          <w:rPr>
            <w:i/>
            <w:iCs/>
            <w:rPrChange w:id="161" w:author="Randall Udelman" w:date="2019-09-23T18:05:00Z">
              <w:rPr/>
            </w:rPrChange>
          </w:rPr>
          <w:t>See</w:t>
        </w:r>
        <w:r w:rsidR="006D4054">
          <w:t xml:space="preserve"> </w:t>
        </w:r>
        <w:r w:rsidR="009768DB">
          <w:t xml:space="preserve">note 5, </w:t>
        </w:r>
        <w:r w:rsidR="009768DB" w:rsidRPr="009768DB">
          <w:rPr>
            <w:i/>
            <w:iCs/>
            <w:rPrChange w:id="162" w:author="Randall Udelman" w:date="2019-09-23T18:05:00Z">
              <w:rPr/>
            </w:rPrChange>
          </w:rPr>
          <w:t>supra</w:t>
        </w:r>
        <w:r w:rsidR="009768DB">
          <w:t xml:space="preserve">; </w:t>
        </w:r>
        <w:r w:rsidR="009768DB" w:rsidRPr="009768DB">
          <w:rPr>
            <w:i/>
            <w:iCs/>
            <w:rPrChange w:id="163" w:author="Randall Udelman" w:date="2019-09-23T18:05:00Z">
              <w:rPr/>
            </w:rPrChange>
          </w:rPr>
          <w:t xml:space="preserve">see also </w:t>
        </w:r>
        <w:r w:rsidR="009768DB">
          <w:t>c</w:t>
        </w:r>
      </w:ins>
      <w:del w:id="164" w:author="Randall Udelman" w:date="2019-09-23T18:05:00Z">
        <w:r w:rsidRPr="0083145F" w:rsidDel="006D4054">
          <w:delText>C</w:delText>
        </w:r>
      </w:del>
      <w:r w:rsidRPr="0083145F">
        <w:t>al. Penal Code §1202.4(f)(3)</w:t>
      </w:r>
      <w:ins w:id="165" w:author="Randall Udelman" w:date="2019-09-23T17:56:00Z">
        <w:r w:rsidR="00875C72">
          <w:t xml:space="preserve">; </w:t>
        </w:r>
        <w:r w:rsidR="00875C72" w:rsidRPr="00C34761">
          <w:rPr>
            <w:i/>
            <w:iCs/>
            <w:rPrChange w:id="166" w:author="Randall Udelman" w:date="2019-09-23T17:59:00Z">
              <w:rPr/>
            </w:rPrChange>
          </w:rPr>
          <w:t xml:space="preserve">see also </w:t>
        </w:r>
      </w:ins>
      <w:ins w:id="167" w:author="Randall Udelman" w:date="2019-09-23T17:57:00Z">
        <w:r w:rsidR="00555A6B" w:rsidRPr="00C34761">
          <w:rPr>
            <w:i/>
            <w:iCs/>
            <w:rPrChange w:id="168" w:author="Randall Udelman" w:date="2019-09-23T17:59:00Z">
              <w:rPr/>
            </w:rPrChange>
          </w:rPr>
          <w:t xml:space="preserve">State v. </w:t>
        </w:r>
        <w:proofErr w:type="spellStart"/>
        <w:r w:rsidR="00555A6B" w:rsidRPr="00C34761">
          <w:rPr>
            <w:i/>
            <w:iCs/>
            <w:rPrChange w:id="169" w:author="Randall Udelman" w:date="2019-09-23T17:59:00Z">
              <w:rPr/>
            </w:rPrChange>
          </w:rPr>
          <w:t>Quijada</w:t>
        </w:r>
        <w:proofErr w:type="spellEnd"/>
        <w:r w:rsidR="00555A6B">
          <w:t xml:space="preserve">, </w:t>
        </w:r>
      </w:ins>
      <w:ins w:id="170" w:author="Randall Udelman" w:date="2019-09-23T18:01:00Z">
        <w:r w:rsidR="009A22D1">
          <w:t>2019 Ariz. App. Lexis 303</w:t>
        </w:r>
      </w:ins>
      <w:ins w:id="171" w:author="Randall Udelman" w:date="2019-09-23T17:57:00Z">
        <w:r w:rsidR="00555A6B">
          <w:t xml:space="preserve">, </w:t>
        </w:r>
        <w:r w:rsidR="00555DE0">
          <w:t xml:space="preserve">439 P.3d 815, </w:t>
        </w:r>
      </w:ins>
      <w:ins w:id="172" w:author="Randall Udelman" w:date="2019-09-23T17:59:00Z">
        <w:r w:rsidR="009D2A1D">
          <w:t>828 (App. 2019).</w:t>
        </w:r>
      </w:ins>
    </w:p>
    <w:p w14:paraId="56723A32" w14:textId="77777777" w:rsidR="00876830" w:rsidRDefault="00876830" w:rsidP="00876830">
      <w:pPr>
        <w:pStyle w:val="NoSpacing"/>
      </w:pPr>
      <w:r w:rsidRPr="009C1193">
        <w:rPr>
          <w:vertAlign w:val="superscript"/>
        </w:rPr>
        <w:t xml:space="preserve">8 </w:t>
      </w:r>
      <w:r w:rsidRPr="009C1193">
        <w:rPr>
          <w:i/>
          <w:iCs/>
        </w:rPr>
        <w:t>State v. Slover</w:t>
      </w:r>
      <w:r w:rsidRPr="009C1193">
        <w:t>, 220 Ariz. 239, 243, 204 P.3d 1088, 1092 (App. 2009)</w:t>
      </w:r>
    </w:p>
    <w:p w14:paraId="772F6DD2" w14:textId="62DE5D0A" w:rsidR="00876830" w:rsidRDefault="00876830" w:rsidP="00876830">
      <w:pPr>
        <w:pStyle w:val="NoSpacing"/>
      </w:pPr>
      <w:r w:rsidRPr="009C1193">
        <w:rPr>
          <w:vertAlign w:val="superscript"/>
        </w:rPr>
        <w:t>9</w:t>
      </w:r>
      <w:r>
        <w:t xml:space="preserve"> A</w:t>
      </w:r>
      <w:r w:rsidRPr="009C1193">
        <w:t>.R.S. §13-105(16)</w:t>
      </w:r>
      <w:ins w:id="173" w:author="Randall Udelman" w:date="2019-09-23T18:13:00Z">
        <w:r w:rsidR="00312448">
          <w:t xml:space="preserve"> (</w:t>
        </w:r>
        <w:r w:rsidR="00EA593B">
          <w:t>“‘Economic loss’ means any loss incurred by a person as a result of the commission of an offense.  Economic loss</w:t>
        </w:r>
        <w:r w:rsidR="00D12E37">
          <w:t xml:space="preserve"> includes lost interest</w:t>
        </w:r>
      </w:ins>
      <w:ins w:id="174" w:author="Randall Udelman" w:date="2019-09-23T18:14:00Z">
        <w:r w:rsidR="00D12E37">
          <w:t xml:space="preserve">, lost earnings and other losses that would not have been incurred but for the offense.  Economic loss does </w:t>
        </w:r>
        <w:r w:rsidR="00D12E37" w:rsidRPr="006F3797">
          <w:rPr>
            <w:i/>
            <w:iCs/>
            <w:rPrChange w:id="175" w:author="Randall Udelman" w:date="2019-09-23T18:14:00Z">
              <w:rPr/>
            </w:rPrChange>
          </w:rPr>
          <w:t>not</w:t>
        </w:r>
        <w:r w:rsidR="00D12E37">
          <w:t xml:space="preserve"> include losses incurred by the convict</w:t>
        </w:r>
        <w:r w:rsidR="006F3797">
          <w:t>ed person, damages for pain and suffering, punitive damages or consequential damages.”) (emphasis ad</w:t>
        </w:r>
      </w:ins>
      <w:ins w:id="176" w:author="Randall Udelman" w:date="2019-09-23T18:15:00Z">
        <w:r w:rsidR="006F3797">
          <w:t>ded)</w:t>
        </w:r>
      </w:ins>
      <w:r w:rsidRPr="009C1193">
        <w:t xml:space="preserve">; </w:t>
      </w:r>
      <w:r w:rsidRPr="009C1193">
        <w:rPr>
          <w:i/>
          <w:iCs/>
        </w:rPr>
        <w:t xml:space="preserve">but see </w:t>
      </w:r>
      <w:r w:rsidRPr="009C1193">
        <w:t xml:space="preserve">Cal. Penal Code §1202.4(f)(3) </w:t>
      </w:r>
    </w:p>
    <w:p w14:paraId="71951370" w14:textId="77777777" w:rsidR="00876830" w:rsidRDefault="00876830" w:rsidP="00876830">
      <w:pPr>
        <w:pStyle w:val="NoSpacing"/>
      </w:pPr>
      <w:r w:rsidRPr="009C1193">
        <w:rPr>
          <w:vertAlign w:val="superscript"/>
        </w:rPr>
        <w:lastRenderedPageBreak/>
        <w:t xml:space="preserve">10 </w:t>
      </w:r>
      <w:r w:rsidRPr="009C1193">
        <w:t>A.R.S. §13-105(16)</w:t>
      </w:r>
    </w:p>
    <w:p w14:paraId="7F179D27" w14:textId="77777777" w:rsidR="00876830" w:rsidRDefault="00876830" w:rsidP="00876830">
      <w:pPr>
        <w:pStyle w:val="NoSpacing"/>
      </w:pPr>
      <w:r w:rsidRPr="009C1193">
        <w:rPr>
          <w:vertAlign w:val="superscript"/>
        </w:rPr>
        <w:t xml:space="preserve">11 </w:t>
      </w:r>
      <w:r w:rsidRPr="009C1193">
        <w:t>18 U.S.C. §3663</w:t>
      </w:r>
    </w:p>
    <w:p w14:paraId="47F4EFE8" w14:textId="76497957" w:rsidR="00876830" w:rsidRDefault="00876830" w:rsidP="00876830">
      <w:pPr>
        <w:pStyle w:val="NoSpacing"/>
        <w:rPr>
          <w:ins w:id="177" w:author="Randall Udelman" w:date="2019-09-23T18:24:00Z"/>
        </w:rPr>
      </w:pPr>
      <w:r w:rsidRPr="009C1193">
        <w:rPr>
          <w:vertAlign w:val="superscript"/>
        </w:rPr>
        <w:t xml:space="preserve">12 </w:t>
      </w:r>
      <w:r w:rsidRPr="009C1193">
        <w:rPr>
          <w:i/>
          <w:iCs/>
        </w:rPr>
        <w:t>Lagos v. United States</w:t>
      </w:r>
      <w:r w:rsidRPr="009C1193">
        <w:t>, 584 U.S. (2018)</w:t>
      </w:r>
    </w:p>
    <w:p w14:paraId="7BC0EB40" w14:textId="0F043CBF" w:rsidR="00C55AC5" w:rsidRDefault="00C55AC5" w:rsidP="00876830">
      <w:pPr>
        <w:pStyle w:val="NoSpacing"/>
        <w:rPr>
          <w:ins w:id="178" w:author="Randall Udelman" w:date="2019-09-23T18:29:00Z"/>
        </w:rPr>
      </w:pPr>
      <w:ins w:id="179" w:author="Randall Udelman" w:date="2019-09-23T18:24:00Z">
        <w:r>
          <w:t xml:space="preserve">13. A.R.S. </w:t>
        </w:r>
      </w:ins>
      <w:ins w:id="180" w:author="Randall Udelman" w:date="2019-09-23T18:25:00Z">
        <w:r w:rsidRPr="009C1193">
          <w:t>§§</w:t>
        </w:r>
        <w:r>
          <w:t>13-603(C)</w:t>
        </w:r>
      </w:ins>
      <w:ins w:id="181" w:author="Randall Udelman" w:date="2019-09-23T18:26:00Z">
        <w:r w:rsidR="00856F83">
          <w:t>,</w:t>
        </w:r>
      </w:ins>
      <w:ins w:id="182" w:author="Randall Udelman" w:date="2019-09-23T18:25:00Z">
        <w:r>
          <w:t xml:space="preserve"> -804(B)</w:t>
        </w:r>
      </w:ins>
      <w:ins w:id="183" w:author="Randall Udelman" w:date="2019-09-23T18:26:00Z">
        <w:r w:rsidR="00856F83">
          <w:t xml:space="preserve"> and -804(C) (“The court shall not consider the economic circumstances of the defendant in determining the amount of restitution.”)</w:t>
        </w:r>
      </w:ins>
      <w:ins w:id="184" w:author="Randall Udelman" w:date="2019-09-23T18:25:00Z">
        <w:r w:rsidR="001658BA">
          <w:t>.</w:t>
        </w:r>
      </w:ins>
    </w:p>
    <w:p w14:paraId="309B260F" w14:textId="2077FDFF" w:rsidR="0032428F" w:rsidRDefault="0032428F" w:rsidP="00876830">
      <w:pPr>
        <w:pStyle w:val="NoSpacing"/>
      </w:pPr>
      <w:ins w:id="185" w:author="Randall Udelman" w:date="2019-09-23T18:30:00Z">
        <w:r>
          <w:t xml:space="preserve">14.  A.R.S. </w:t>
        </w:r>
        <w:r w:rsidRPr="009C1193">
          <w:t>§</w:t>
        </w:r>
        <w:r>
          <w:t>13-804(E)</w:t>
        </w:r>
      </w:ins>
    </w:p>
    <w:p w14:paraId="1AA4722C" w14:textId="0B386EA9" w:rsidR="00876830" w:rsidRDefault="00876830" w:rsidP="00876830">
      <w:pPr>
        <w:pStyle w:val="NoSpacing"/>
        <w:rPr>
          <w:ins w:id="186" w:author="Randall Udelman" w:date="2019-09-23T18:42:00Z"/>
        </w:rPr>
      </w:pPr>
      <w:r w:rsidRPr="00075A7D">
        <w:rPr>
          <w:vertAlign w:val="superscript"/>
        </w:rPr>
        <w:t>1</w:t>
      </w:r>
      <w:ins w:id="187" w:author="Randall Udelman" w:date="2019-09-23T18:42:00Z">
        <w:r w:rsidR="008036A3">
          <w:rPr>
            <w:vertAlign w:val="superscript"/>
          </w:rPr>
          <w:t>5</w:t>
        </w:r>
      </w:ins>
      <w:del w:id="188" w:author="Randall Udelman" w:date="2019-09-23T18:42:00Z">
        <w:r w:rsidRPr="00075A7D" w:rsidDel="008036A3">
          <w:rPr>
            <w:vertAlign w:val="superscript"/>
          </w:rPr>
          <w:delText>3</w:delText>
        </w:r>
      </w:del>
      <w:r w:rsidRPr="00075A7D">
        <w:rPr>
          <w:vertAlign w:val="superscript"/>
        </w:rPr>
        <w:t xml:space="preserve"> </w:t>
      </w:r>
      <w:r w:rsidRPr="009C1193">
        <w:t>A.R.S. §13-804(M)</w:t>
      </w:r>
    </w:p>
    <w:p w14:paraId="0EFA021E" w14:textId="276F1DC0" w:rsidR="00291E32" w:rsidRDefault="00291E32" w:rsidP="00876830">
      <w:pPr>
        <w:pStyle w:val="NoSpacing"/>
      </w:pPr>
      <w:ins w:id="189" w:author="Randall Udelman" w:date="2019-09-23T18:42:00Z">
        <w:r>
          <w:t xml:space="preserve">16.  A.R.S. </w:t>
        </w:r>
        <w:r w:rsidRPr="009C1193">
          <w:t>§</w:t>
        </w:r>
        <w:r>
          <w:t>31-230(C)</w:t>
        </w:r>
      </w:ins>
    </w:p>
    <w:p w14:paraId="31BCC220" w14:textId="4EEA2B30" w:rsidR="00876830" w:rsidRDefault="00876830" w:rsidP="00876830">
      <w:pPr>
        <w:pStyle w:val="NoSpacing"/>
      </w:pPr>
      <w:r w:rsidRPr="00BC7BC5">
        <w:rPr>
          <w:vertAlign w:val="superscript"/>
        </w:rPr>
        <w:t>1</w:t>
      </w:r>
      <w:ins w:id="190" w:author="Randall Udelman" w:date="2019-09-23T18:43:00Z">
        <w:r w:rsidR="00291E32">
          <w:rPr>
            <w:vertAlign w:val="superscript"/>
          </w:rPr>
          <w:t>7</w:t>
        </w:r>
      </w:ins>
      <w:del w:id="191" w:author="Randall Udelman" w:date="2019-09-23T18:43:00Z">
        <w:r w:rsidDel="00291E32">
          <w:rPr>
            <w:vertAlign w:val="superscript"/>
          </w:rPr>
          <w:delText>4</w:delText>
        </w:r>
      </w:del>
      <w:r>
        <w:t xml:space="preserve"> </w:t>
      </w:r>
      <w:r w:rsidRPr="00BC7BC5">
        <w:t xml:space="preserve">A.R.S. §13-804(N).  </w:t>
      </w:r>
    </w:p>
    <w:p w14:paraId="31700BAF" w14:textId="5D90473B" w:rsidR="00876830" w:rsidRDefault="00876830" w:rsidP="00876830">
      <w:pPr>
        <w:pStyle w:val="NoSpacing"/>
        <w:rPr>
          <w:ins w:id="192" w:author="Randall Udelman" w:date="2019-09-23T18:45:00Z"/>
        </w:rPr>
      </w:pPr>
      <w:r w:rsidRPr="00C8584E">
        <w:rPr>
          <w:vertAlign w:val="superscript"/>
        </w:rPr>
        <w:t>1</w:t>
      </w:r>
      <w:ins w:id="193" w:author="Randall Udelman" w:date="2019-09-23T18:44:00Z">
        <w:r w:rsidR="00AB47BF">
          <w:rPr>
            <w:vertAlign w:val="superscript"/>
          </w:rPr>
          <w:t>8</w:t>
        </w:r>
      </w:ins>
      <w:del w:id="194" w:author="Randall Udelman" w:date="2019-09-23T18:44:00Z">
        <w:r w:rsidRPr="00C8584E" w:rsidDel="00AB47BF">
          <w:rPr>
            <w:vertAlign w:val="superscript"/>
          </w:rPr>
          <w:delText>5</w:delText>
        </w:r>
      </w:del>
      <w:r w:rsidRPr="00C8584E">
        <w:rPr>
          <w:vertAlign w:val="superscript"/>
        </w:rPr>
        <w:t xml:space="preserve"> </w:t>
      </w:r>
      <w:r w:rsidRPr="00214DCE">
        <w:t>A.R.S. §13-810(B)</w:t>
      </w:r>
    </w:p>
    <w:p w14:paraId="03097C94" w14:textId="691CFD77" w:rsidR="002809C8" w:rsidRDefault="002809C8" w:rsidP="00876830">
      <w:pPr>
        <w:pStyle w:val="NoSpacing"/>
      </w:pPr>
      <w:ins w:id="195" w:author="Randall Udelman" w:date="2019-09-23T18:45:00Z">
        <w:r>
          <w:t xml:space="preserve">19.  </w:t>
        </w:r>
      </w:ins>
      <w:ins w:id="196" w:author="Randall Udelman" w:date="2019-09-23T18:46:00Z">
        <w:r w:rsidR="00C978F2">
          <w:t xml:space="preserve">Compare </w:t>
        </w:r>
      </w:ins>
      <w:ins w:id="197" w:author="Randall Udelman" w:date="2019-09-23T18:45:00Z">
        <w:r>
          <w:t xml:space="preserve">A.R.S. </w:t>
        </w:r>
        <w:r w:rsidRPr="009C1193">
          <w:t>§</w:t>
        </w:r>
        <w:r>
          <w:t>13-801(E)</w:t>
        </w:r>
        <w:r w:rsidR="00C978F2">
          <w:t>(1)</w:t>
        </w:r>
      </w:ins>
      <w:ins w:id="198" w:author="Randall Udelman" w:date="2019-09-23T18:46:00Z">
        <w:r w:rsidR="00C978F2">
          <w:t xml:space="preserve">-(4) with A.R.S. </w:t>
        </w:r>
        <w:r w:rsidR="00C978F2" w:rsidRPr="009C1193">
          <w:t>§</w:t>
        </w:r>
        <w:r w:rsidR="00C978F2">
          <w:t>13-810(F)(1)-</w:t>
        </w:r>
        <w:r w:rsidR="00267C99">
          <w:t>(3)</w:t>
        </w:r>
      </w:ins>
    </w:p>
    <w:p w14:paraId="327D0C0C" w14:textId="63E35A62" w:rsidR="00876830" w:rsidRDefault="00972D89" w:rsidP="00876830">
      <w:pPr>
        <w:pStyle w:val="NoSpacing"/>
      </w:pPr>
      <w:ins w:id="199" w:author="Randall Udelman" w:date="2019-09-23T18:47:00Z">
        <w:r>
          <w:rPr>
            <w:vertAlign w:val="superscript"/>
          </w:rPr>
          <w:t>20</w:t>
        </w:r>
      </w:ins>
      <w:del w:id="200" w:author="Randall Udelman" w:date="2019-09-23T18:47:00Z">
        <w:r w:rsidR="00876830" w:rsidRPr="00075A7D" w:rsidDel="00972D89">
          <w:rPr>
            <w:vertAlign w:val="superscript"/>
          </w:rPr>
          <w:delText>1</w:delText>
        </w:r>
        <w:r w:rsidR="00876830" w:rsidDel="00972D89">
          <w:rPr>
            <w:vertAlign w:val="superscript"/>
          </w:rPr>
          <w:delText>6</w:delText>
        </w:r>
      </w:del>
      <w:r w:rsidR="00876830">
        <w:rPr>
          <w:vertAlign w:val="superscript"/>
        </w:rPr>
        <w:t xml:space="preserve"> </w:t>
      </w:r>
      <w:r w:rsidR="00876830" w:rsidRPr="00075A7D">
        <w:t>18 U.S.C. §3664(m)(1)(B)</w:t>
      </w:r>
    </w:p>
    <w:p w14:paraId="0243E92D" w14:textId="7C74FE92" w:rsidR="00876830" w:rsidRDefault="00CD1396" w:rsidP="00876830">
      <w:pPr>
        <w:pStyle w:val="NoSpacing"/>
      </w:pPr>
      <w:ins w:id="201" w:author="Randall Udelman" w:date="2019-09-23T18:50:00Z">
        <w:r>
          <w:rPr>
            <w:vertAlign w:val="superscript"/>
          </w:rPr>
          <w:t>21</w:t>
        </w:r>
      </w:ins>
      <w:del w:id="202" w:author="Randall Udelman" w:date="2019-09-23T18:50:00Z">
        <w:r w:rsidR="00876830" w:rsidRPr="009F6E51" w:rsidDel="00CD1396">
          <w:rPr>
            <w:vertAlign w:val="superscript"/>
          </w:rPr>
          <w:delText>1</w:delText>
        </w:r>
        <w:r w:rsidR="00876830" w:rsidDel="00CD1396">
          <w:rPr>
            <w:vertAlign w:val="superscript"/>
          </w:rPr>
          <w:delText>7</w:delText>
        </w:r>
      </w:del>
      <w:r w:rsidR="00876830">
        <w:rPr>
          <w:vertAlign w:val="superscript"/>
        </w:rPr>
        <w:t xml:space="preserve"> </w:t>
      </w:r>
      <w:ins w:id="203" w:author="Randall Udelman" w:date="2019-09-23T18:47:00Z">
        <w:r w:rsidR="00D31F10">
          <w:t xml:space="preserve">A.R.S. </w:t>
        </w:r>
        <w:r w:rsidR="00D31F10" w:rsidRPr="009C1193">
          <w:t>§</w:t>
        </w:r>
        <w:r w:rsidR="00D31F10">
          <w:t>13-</w:t>
        </w:r>
      </w:ins>
      <w:ins w:id="204" w:author="Randall Udelman" w:date="2019-09-23T18:48:00Z">
        <w:r w:rsidR="00D31F10">
          <w:t>810(B) (“In addition to any other remedy provided by law, including a writ of execution or other civil enforcement….); see also T</w:t>
        </w:r>
      </w:ins>
      <w:del w:id="205" w:author="Randall Udelman" w:date="2019-09-23T18:47:00Z">
        <w:r w:rsidR="00876830" w:rsidRPr="00075A7D" w:rsidDel="00D31F10">
          <w:delText>T</w:delText>
        </w:r>
      </w:del>
      <w:r w:rsidR="00876830" w:rsidRPr="00075A7D">
        <w:t xml:space="preserve">ex. Crim. P. Code Ann. § art. 42.037(m) </w:t>
      </w:r>
    </w:p>
    <w:p w14:paraId="02551B66" w14:textId="00E93A55" w:rsidR="00876830" w:rsidRDefault="00876830" w:rsidP="00876830">
      <w:pPr>
        <w:pStyle w:val="NoSpacing"/>
      </w:pPr>
      <w:del w:id="206" w:author="Randall Udelman" w:date="2019-09-23T18:51:00Z">
        <w:r w:rsidRPr="009F6E51" w:rsidDel="00CD1396">
          <w:rPr>
            <w:vertAlign w:val="superscript"/>
          </w:rPr>
          <w:delText>1</w:delText>
        </w:r>
        <w:r w:rsidDel="00CD1396">
          <w:rPr>
            <w:vertAlign w:val="superscript"/>
          </w:rPr>
          <w:delText>8</w:delText>
        </w:r>
      </w:del>
      <w:ins w:id="207" w:author="Randall Udelman" w:date="2019-09-23T18:51:00Z">
        <w:r w:rsidR="00CD1396">
          <w:rPr>
            <w:vertAlign w:val="superscript"/>
          </w:rPr>
          <w:t>22</w:t>
        </w:r>
      </w:ins>
      <w:r>
        <w:rPr>
          <w:vertAlign w:val="superscript"/>
        </w:rPr>
        <w:t xml:space="preserve"> </w:t>
      </w:r>
      <w:ins w:id="208" w:author="Randall Udelman" w:date="2019-09-23T18:51:00Z">
        <w:r w:rsidR="00CD1396">
          <w:t>A.R.S.</w:t>
        </w:r>
        <w:r w:rsidR="00CD1396" w:rsidRPr="00CD1396">
          <w:rPr>
            <w:rPrChange w:id="209" w:author="Randall Udelman" w:date="2019-09-23T18:51:00Z">
              <w:rPr/>
            </w:rPrChange>
          </w:rPr>
          <w:t xml:space="preserve"> </w:t>
        </w:r>
        <w:r w:rsidR="00CD1396" w:rsidRPr="009C1193">
          <w:t>§</w:t>
        </w:r>
        <w:r w:rsidR="00CD1396">
          <w:t>42</w:t>
        </w:r>
        <w:r w:rsidR="008D2678">
          <w:t>-1122</w:t>
        </w:r>
      </w:ins>
      <w:ins w:id="210" w:author="Randall Udelman" w:date="2019-09-23T18:52:00Z">
        <w:r w:rsidR="00067A8D">
          <w:t>(A); see also M</w:t>
        </w:r>
      </w:ins>
      <w:del w:id="211" w:author="Randall Udelman" w:date="2019-09-23T18:51:00Z">
        <w:r w:rsidRPr="00075A7D" w:rsidDel="00CD1396">
          <w:delText>M</w:delText>
        </w:r>
      </w:del>
      <w:r w:rsidRPr="00075A7D">
        <w:t xml:space="preserve">d. Code Ann., Crim P. §11-616; Mont. Code Ann. §46-18-244(7) </w:t>
      </w:r>
    </w:p>
    <w:p w14:paraId="1608C671" w14:textId="467A4A7B" w:rsidR="00876830" w:rsidRDefault="00876830" w:rsidP="00876830">
      <w:pPr>
        <w:pStyle w:val="NoSpacing"/>
      </w:pPr>
      <w:del w:id="212" w:author="Randall Udelman" w:date="2019-09-23T18:54:00Z">
        <w:r w:rsidRPr="005A765B" w:rsidDel="00E222C8">
          <w:rPr>
            <w:vertAlign w:val="superscript"/>
          </w:rPr>
          <w:delText>1</w:delText>
        </w:r>
        <w:r w:rsidDel="00E222C8">
          <w:rPr>
            <w:vertAlign w:val="superscript"/>
          </w:rPr>
          <w:delText>9</w:delText>
        </w:r>
      </w:del>
      <w:ins w:id="213" w:author="Randall Udelman" w:date="2019-09-23T18:54:00Z">
        <w:r w:rsidR="00E222C8">
          <w:rPr>
            <w:vertAlign w:val="superscript"/>
          </w:rPr>
          <w:t>23</w:t>
        </w:r>
      </w:ins>
      <w:r>
        <w:t xml:space="preserve"> </w:t>
      </w:r>
      <w:r w:rsidRPr="00573A11">
        <w:t>A.R.S. §13-806(E) and (F)(1)-(3)</w:t>
      </w:r>
    </w:p>
    <w:p w14:paraId="69B191DE" w14:textId="79E9A52C" w:rsidR="00876830" w:rsidRPr="00075A7D" w:rsidRDefault="00876830" w:rsidP="00876830">
      <w:pPr>
        <w:pStyle w:val="NoSpacing"/>
      </w:pPr>
      <w:del w:id="214" w:author="Randall Udelman" w:date="2019-09-23T18:54:00Z">
        <w:r w:rsidRPr="00C8584E" w:rsidDel="00E70BB5">
          <w:rPr>
            <w:vertAlign w:val="superscript"/>
          </w:rPr>
          <w:delText>20</w:delText>
        </w:r>
      </w:del>
      <w:ins w:id="215" w:author="Randall Udelman" w:date="2019-09-23T18:54:00Z">
        <w:r w:rsidR="00E70BB5">
          <w:rPr>
            <w:vertAlign w:val="superscript"/>
          </w:rPr>
          <w:t>24</w:t>
        </w:r>
      </w:ins>
      <w:r w:rsidRPr="00C8584E">
        <w:rPr>
          <w:vertAlign w:val="superscript"/>
        </w:rPr>
        <w:t xml:space="preserve"> </w:t>
      </w:r>
      <w:r w:rsidRPr="00C8584E">
        <w:t>A.R.S. §13-807</w:t>
      </w:r>
    </w:p>
    <w:p w14:paraId="5C35EC66" w14:textId="0B008335" w:rsidR="00876830" w:rsidRPr="00C8584E" w:rsidRDefault="00876830" w:rsidP="00876830">
      <w:pPr>
        <w:pStyle w:val="NoSpacing"/>
      </w:pPr>
      <w:del w:id="216" w:author="Randall Udelman" w:date="2019-09-23T18:54:00Z">
        <w:r w:rsidRPr="00C8584E" w:rsidDel="00E70BB5">
          <w:rPr>
            <w:vertAlign w:val="superscript"/>
          </w:rPr>
          <w:delText>21</w:delText>
        </w:r>
      </w:del>
      <w:ins w:id="217" w:author="Randall Udelman" w:date="2019-09-23T18:54:00Z">
        <w:r w:rsidR="00E70BB5">
          <w:rPr>
            <w:vertAlign w:val="superscript"/>
          </w:rPr>
          <w:t>25</w:t>
        </w:r>
      </w:ins>
      <w:r w:rsidRPr="00C8584E">
        <w:rPr>
          <w:vertAlign w:val="superscript"/>
        </w:rPr>
        <w:t xml:space="preserve"> </w:t>
      </w:r>
      <w:r w:rsidRPr="00C8584E">
        <w:t>A.R.S. §13-805(I)</w:t>
      </w:r>
    </w:p>
    <w:p w14:paraId="2BD23594" w14:textId="77777777" w:rsidR="00876830" w:rsidRDefault="00876830" w:rsidP="000D0EC5">
      <w:pPr>
        <w:pStyle w:val="NoSpacing"/>
      </w:pPr>
    </w:p>
    <w:p w14:paraId="1CD64046" w14:textId="77777777" w:rsidR="0041253F" w:rsidRPr="001046C2" w:rsidRDefault="0041253F" w:rsidP="0041253F">
      <w:pPr>
        <w:pStyle w:val="NoSpacing"/>
        <w:shd w:val="clear" w:color="auto" w:fill="DEEAF6" w:themeFill="accent5" w:themeFillTint="33"/>
        <w:rPr>
          <w:b/>
          <w:bCs/>
        </w:rPr>
      </w:pPr>
      <w:r>
        <w:rPr>
          <w:b/>
          <w:bCs/>
        </w:rPr>
        <w:t>CONTACT Arizona Crime Victim Rights Law Group</w:t>
      </w:r>
    </w:p>
    <w:p w14:paraId="626C7B3E" w14:textId="77777777" w:rsidR="0041253F" w:rsidRDefault="0041253F" w:rsidP="0041253F">
      <w:pPr>
        <w:pStyle w:val="NoSpacing"/>
      </w:pPr>
    </w:p>
    <w:p w14:paraId="76C0F41A" w14:textId="77777777" w:rsidR="0041253F" w:rsidRPr="0041253F" w:rsidRDefault="0041253F" w:rsidP="0041253F">
      <w:pPr>
        <w:pStyle w:val="NoSpacing"/>
        <w:rPr>
          <w:b/>
          <w:bCs/>
        </w:rPr>
      </w:pPr>
      <w:r w:rsidRPr="0041253F">
        <w:rPr>
          <w:b/>
          <w:bCs/>
        </w:rPr>
        <w:t>OUR ADDRESS</w:t>
      </w:r>
    </w:p>
    <w:p w14:paraId="63618FF1" w14:textId="77777777" w:rsidR="0041253F" w:rsidRDefault="0041253F" w:rsidP="0041253F">
      <w:pPr>
        <w:pStyle w:val="NoSpacing"/>
      </w:pPr>
      <w:r>
        <w:t xml:space="preserve">Arizona Crime Victim Law Group </w:t>
      </w:r>
    </w:p>
    <w:p w14:paraId="30DBEC30" w14:textId="77777777" w:rsidR="0041253F" w:rsidRDefault="0041253F" w:rsidP="0041253F">
      <w:pPr>
        <w:pStyle w:val="NoSpacing"/>
      </w:pPr>
      <w:r>
        <w:t>P.O. Box 2323</w:t>
      </w:r>
    </w:p>
    <w:p w14:paraId="0000CCE6" w14:textId="77777777" w:rsidR="0041253F" w:rsidRDefault="0041253F" w:rsidP="0041253F">
      <w:pPr>
        <w:pStyle w:val="NoSpacing"/>
      </w:pPr>
      <w:r>
        <w:t>Scottsdale, AZ 85252-2323</w:t>
      </w:r>
    </w:p>
    <w:p w14:paraId="39C156C4" w14:textId="77777777" w:rsidR="0041253F" w:rsidRDefault="0041253F" w:rsidP="0041253F">
      <w:pPr>
        <w:pStyle w:val="NoSpacing"/>
      </w:pPr>
    </w:p>
    <w:p w14:paraId="492A746C" w14:textId="77777777" w:rsidR="0041253F" w:rsidRPr="0041253F" w:rsidRDefault="0041253F" w:rsidP="0041253F">
      <w:pPr>
        <w:pStyle w:val="NoSpacing"/>
        <w:rPr>
          <w:b/>
          <w:bCs/>
        </w:rPr>
      </w:pPr>
      <w:r w:rsidRPr="0041253F">
        <w:rPr>
          <w:b/>
          <w:bCs/>
        </w:rPr>
        <w:t>EMAIL</w:t>
      </w:r>
    </w:p>
    <w:p w14:paraId="7CC124FA" w14:textId="62B0E0ED" w:rsidR="0041253F" w:rsidDel="00D25E16" w:rsidRDefault="009A015A" w:rsidP="0041253F">
      <w:pPr>
        <w:pStyle w:val="NoSpacing"/>
        <w:rPr>
          <w:del w:id="218" w:author="Randall Udelman" w:date="2019-09-23T19:01:00Z"/>
        </w:rPr>
      </w:pPr>
      <w:del w:id="219" w:author="Randall Udelman" w:date="2019-09-23T19:01:00Z">
        <w:r w:rsidDel="00D25E16">
          <w:fldChar w:fldCharType="begin"/>
        </w:r>
        <w:r w:rsidDel="00D25E16">
          <w:delInstrText xml:space="preserve"> HYPERLINK "mailto:dlevey@azvictimrights.org" </w:delInstrText>
        </w:r>
        <w:r w:rsidDel="00D25E16">
          <w:fldChar w:fldCharType="separate"/>
        </w:r>
        <w:r w:rsidR="0041253F" w:rsidRPr="00D90C1B" w:rsidDel="00D25E16">
          <w:rPr>
            <w:rStyle w:val="Hyperlink"/>
          </w:rPr>
          <w:delText>dlevey@azvictimrights.org</w:delText>
        </w:r>
        <w:r w:rsidDel="00D25E16">
          <w:rPr>
            <w:rStyle w:val="Hyperlink"/>
          </w:rPr>
          <w:fldChar w:fldCharType="end"/>
        </w:r>
      </w:del>
    </w:p>
    <w:p w14:paraId="18B4918B" w14:textId="199102B8" w:rsidR="0041253F" w:rsidRDefault="009A015A" w:rsidP="0041253F">
      <w:pPr>
        <w:pStyle w:val="NoSpacing"/>
        <w:rPr>
          <w:ins w:id="220" w:author="Randall Udelman" w:date="2019-09-23T19:01:00Z"/>
        </w:rPr>
      </w:pPr>
      <w:del w:id="221" w:author="Randall Udelman" w:date="2019-09-23T19:01:00Z">
        <w:r w:rsidDel="00D25E16">
          <w:fldChar w:fldCharType="begin"/>
        </w:r>
        <w:r w:rsidDel="00D25E16">
          <w:delInstrText xml:space="preserve"> HYPERLINK "mailto:rudelman@azvictimrights.org" </w:delInstrText>
        </w:r>
        <w:r w:rsidDel="00D25E16">
          <w:fldChar w:fldCharType="separate"/>
        </w:r>
        <w:r w:rsidR="0041253F" w:rsidRPr="00D90C1B" w:rsidDel="00D25E16">
          <w:rPr>
            <w:rStyle w:val="Hyperlink"/>
          </w:rPr>
          <w:delText>rudelman@azvictimrights.org</w:delText>
        </w:r>
        <w:r w:rsidDel="00D25E16">
          <w:rPr>
            <w:rStyle w:val="Hyperlink"/>
          </w:rPr>
          <w:fldChar w:fldCharType="end"/>
        </w:r>
      </w:del>
    </w:p>
    <w:p w14:paraId="6B220064" w14:textId="3C0370A5" w:rsidR="00D25E16" w:rsidRDefault="00D25E16" w:rsidP="0041253F">
      <w:pPr>
        <w:pStyle w:val="NoSpacing"/>
        <w:rPr>
          <w:ins w:id="222" w:author="Randall Udelman" w:date="2019-09-23T19:02:00Z"/>
          <w:rStyle w:val="Hyperlink"/>
        </w:rPr>
      </w:pPr>
      <w:ins w:id="223" w:author="Randall Udelman" w:date="2019-09-23T19:02:00Z">
        <w:r>
          <w:rPr>
            <w:rStyle w:val="Hyperlink"/>
          </w:rPr>
          <w:fldChar w:fldCharType="begin"/>
        </w:r>
        <w:r>
          <w:rPr>
            <w:rStyle w:val="Hyperlink"/>
          </w:rPr>
          <w:instrText xml:space="preserve"> HYPERLINK "mailto:</w:instrText>
        </w:r>
      </w:ins>
      <w:ins w:id="224" w:author="Randall Udelman" w:date="2019-09-23T19:01:00Z">
        <w:r>
          <w:rPr>
            <w:rStyle w:val="Hyperlink"/>
          </w:rPr>
          <w:instrText>Info@</w:instrText>
        </w:r>
      </w:ins>
      <w:ins w:id="225" w:author="Randall Udelman" w:date="2019-09-23T19:02:00Z">
        <w:r>
          <w:rPr>
            <w:rStyle w:val="Hyperlink"/>
          </w:rPr>
          <w:instrText xml:space="preserve">azvictimrights.org" </w:instrText>
        </w:r>
        <w:r>
          <w:rPr>
            <w:rStyle w:val="Hyperlink"/>
          </w:rPr>
          <w:fldChar w:fldCharType="separate"/>
        </w:r>
      </w:ins>
      <w:ins w:id="226" w:author="Randall Udelman" w:date="2019-09-23T19:01:00Z">
        <w:r w:rsidRPr="00725A4C">
          <w:rPr>
            <w:rStyle w:val="Hyperlink"/>
          </w:rPr>
          <w:t>Info@</w:t>
        </w:r>
      </w:ins>
      <w:ins w:id="227" w:author="Randall Udelman" w:date="2019-09-23T19:02:00Z">
        <w:r w:rsidRPr="00725A4C">
          <w:rPr>
            <w:rStyle w:val="Hyperlink"/>
          </w:rPr>
          <w:t>azvictimrights.org</w:t>
        </w:r>
        <w:r>
          <w:rPr>
            <w:rStyle w:val="Hyperlink"/>
          </w:rPr>
          <w:fldChar w:fldCharType="end"/>
        </w:r>
      </w:ins>
    </w:p>
    <w:p w14:paraId="33DADA7E" w14:textId="77777777" w:rsidR="00D25E16" w:rsidRDefault="00D25E16" w:rsidP="0041253F">
      <w:pPr>
        <w:pStyle w:val="NoSpacing"/>
        <w:rPr>
          <w:rStyle w:val="Hyperlink"/>
        </w:rPr>
      </w:pPr>
      <w:bookmarkStart w:id="228" w:name="_GoBack"/>
      <w:bookmarkEnd w:id="228"/>
    </w:p>
    <w:p w14:paraId="62404BC0" w14:textId="77777777" w:rsidR="0041253F" w:rsidRDefault="0041253F" w:rsidP="0041253F">
      <w:pPr>
        <w:pStyle w:val="NoSpacing"/>
        <w:rPr>
          <w:rStyle w:val="Hyperlink"/>
        </w:rPr>
      </w:pPr>
    </w:p>
    <w:p w14:paraId="57A6DED0" w14:textId="77777777" w:rsidR="0041253F" w:rsidRPr="0041253F" w:rsidRDefault="0041253F" w:rsidP="0041253F">
      <w:pPr>
        <w:pStyle w:val="NoSpacing"/>
        <w:rPr>
          <w:rStyle w:val="Hyperlink"/>
          <w:b/>
          <w:bCs/>
          <w:color w:val="000000" w:themeColor="text1"/>
          <w:u w:val="none"/>
        </w:rPr>
      </w:pPr>
      <w:r w:rsidRPr="0041253F">
        <w:rPr>
          <w:rStyle w:val="Hyperlink"/>
          <w:b/>
          <w:bCs/>
          <w:color w:val="000000" w:themeColor="text1"/>
          <w:u w:val="none"/>
        </w:rPr>
        <w:t>TEL</w:t>
      </w:r>
    </w:p>
    <w:p w14:paraId="37BEB824" w14:textId="1F7360C7" w:rsidR="0041253F" w:rsidRDefault="0041253F" w:rsidP="0041253F">
      <w:pPr>
        <w:pStyle w:val="NoSpacing"/>
        <w:rPr>
          <w:rStyle w:val="Hyperlink"/>
          <w:color w:val="000000" w:themeColor="text1"/>
          <w:u w:val="none"/>
        </w:rPr>
      </w:pPr>
      <w:r w:rsidRPr="0041253F">
        <w:rPr>
          <w:rStyle w:val="Hyperlink"/>
          <w:color w:val="000000" w:themeColor="text1"/>
          <w:u w:val="none"/>
        </w:rPr>
        <w:t>480-946-</w:t>
      </w:r>
      <w:ins w:id="229" w:author="Randall Udelman" w:date="2019-09-23T19:01:00Z">
        <w:r w:rsidR="00D25E16">
          <w:rPr>
            <w:rStyle w:val="Hyperlink"/>
            <w:color w:val="000000" w:themeColor="text1"/>
            <w:u w:val="none"/>
          </w:rPr>
          <w:t>0</w:t>
        </w:r>
      </w:ins>
      <w:r w:rsidRPr="0041253F">
        <w:rPr>
          <w:rStyle w:val="Hyperlink"/>
          <w:color w:val="000000" w:themeColor="text1"/>
          <w:u w:val="none"/>
        </w:rPr>
        <w:t>832</w:t>
      </w:r>
      <w:r>
        <w:rPr>
          <w:rStyle w:val="Hyperlink"/>
          <w:color w:val="000000" w:themeColor="text1"/>
          <w:u w:val="none"/>
        </w:rPr>
        <w:br/>
      </w:r>
    </w:p>
    <w:p w14:paraId="4EFE4BB4" w14:textId="581579A5" w:rsidR="0041253F" w:rsidRPr="0041253F" w:rsidRDefault="0041253F" w:rsidP="0041253F">
      <w:pPr>
        <w:pStyle w:val="NoSpacing"/>
        <w:rPr>
          <w:rStyle w:val="Hyperlink"/>
          <w:color w:val="000000" w:themeColor="text1"/>
          <w:u w:val="none"/>
        </w:rPr>
      </w:pPr>
      <w:r>
        <w:rPr>
          <w:rStyle w:val="Hyperlink"/>
          <w:color w:val="000000" w:themeColor="text1"/>
          <w:u w:val="none"/>
        </w:rPr>
        <w:t>Follow us on FaceBook to find out about upcoming events</w:t>
      </w:r>
    </w:p>
    <w:p w14:paraId="43AB77AC" w14:textId="16E323F0" w:rsidR="00590405" w:rsidRDefault="00590405" w:rsidP="000D0EC5">
      <w:pPr>
        <w:pStyle w:val="NoSpacing"/>
      </w:pPr>
    </w:p>
    <w:p w14:paraId="22E66D47" w14:textId="77777777" w:rsidR="00876830" w:rsidRDefault="00876830" w:rsidP="000D0EC5">
      <w:pPr>
        <w:pStyle w:val="NoSpacing"/>
      </w:pPr>
    </w:p>
    <w:sectPr w:rsidR="00876830" w:rsidSect="009F0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2DC2F" w14:textId="77777777" w:rsidR="00B91548" w:rsidRDefault="00B91548" w:rsidP="00B91548">
      <w:r>
        <w:separator/>
      </w:r>
    </w:p>
  </w:endnote>
  <w:endnote w:type="continuationSeparator" w:id="0">
    <w:p w14:paraId="2B1344DA" w14:textId="77777777" w:rsidR="00B91548" w:rsidRDefault="00B91548" w:rsidP="00B9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B2626" w14:textId="77777777" w:rsidR="00B91548" w:rsidRDefault="00B91548" w:rsidP="00B91548">
      <w:r>
        <w:separator/>
      </w:r>
    </w:p>
  </w:footnote>
  <w:footnote w:type="continuationSeparator" w:id="0">
    <w:p w14:paraId="1F03224C" w14:textId="77777777" w:rsidR="00B91548" w:rsidRDefault="00B91548" w:rsidP="00B91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246C"/>
    <w:multiLevelType w:val="hybridMultilevel"/>
    <w:tmpl w:val="DC1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B21B1"/>
    <w:multiLevelType w:val="hybridMultilevel"/>
    <w:tmpl w:val="7194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23EB0"/>
    <w:multiLevelType w:val="hybridMultilevel"/>
    <w:tmpl w:val="2D30D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all Udelman">
    <w15:presenceInfo w15:providerId="AD" w15:userId="S::rudelman@azvictimrights.org::2dc7397a-ed0c-4e1d-8861-8e5d87645d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hideSpellingErrors/>
  <w:hideGrammaticalErrors/>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81"/>
    <w:rsid w:val="0002251B"/>
    <w:rsid w:val="000344EF"/>
    <w:rsid w:val="0003653E"/>
    <w:rsid w:val="00045B53"/>
    <w:rsid w:val="00067A8D"/>
    <w:rsid w:val="0008201F"/>
    <w:rsid w:val="000A55D5"/>
    <w:rsid w:val="000D0EC5"/>
    <w:rsid w:val="000F4228"/>
    <w:rsid w:val="001046C2"/>
    <w:rsid w:val="00130EDE"/>
    <w:rsid w:val="00131AE9"/>
    <w:rsid w:val="00134EE7"/>
    <w:rsid w:val="00157714"/>
    <w:rsid w:val="001658BA"/>
    <w:rsid w:val="00166927"/>
    <w:rsid w:val="00186CC8"/>
    <w:rsid w:val="001954E2"/>
    <w:rsid w:val="001B71DE"/>
    <w:rsid w:val="001C7220"/>
    <w:rsid w:val="001E3F0A"/>
    <w:rsid w:val="00222E0F"/>
    <w:rsid w:val="002373E0"/>
    <w:rsid w:val="00245BDB"/>
    <w:rsid w:val="00246278"/>
    <w:rsid w:val="00250E7C"/>
    <w:rsid w:val="002625F6"/>
    <w:rsid w:val="00267C99"/>
    <w:rsid w:val="0028043D"/>
    <w:rsid w:val="002809C8"/>
    <w:rsid w:val="00291E32"/>
    <w:rsid w:val="002B5A5E"/>
    <w:rsid w:val="002E64BE"/>
    <w:rsid w:val="00312448"/>
    <w:rsid w:val="003131A8"/>
    <w:rsid w:val="0032428F"/>
    <w:rsid w:val="003579A9"/>
    <w:rsid w:val="00372810"/>
    <w:rsid w:val="0037487C"/>
    <w:rsid w:val="0039659E"/>
    <w:rsid w:val="00396886"/>
    <w:rsid w:val="003D5A6E"/>
    <w:rsid w:val="003E0DB4"/>
    <w:rsid w:val="003F2F23"/>
    <w:rsid w:val="0041253F"/>
    <w:rsid w:val="00414A45"/>
    <w:rsid w:val="0044025B"/>
    <w:rsid w:val="00440A11"/>
    <w:rsid w:val="004877DA"/>
    <w:rsid w:val="00512E70"/>
    <w:rsid w:val="005253B6"/>
    <w:rsid w:val="00544810"/>
    <w:rsid w:val="00546285"/>
    <w:rsid w:val="00555A6B"/>
    <w:rsid w:val="00555DE0"/>
    <w:rsid w:val="0058535F"/>
    <w:rsid w:val="00590405"/>
    <w:rsid w:val="00590BBF"/>
    <w:rsid w:val="005F568F"/>
    <w:rsid w:val="00613B69"/>
    <w:rsid w:val="00616F98"/>
    <w:rsid w:val="006473F3"/>
    <w:rsid w:val="006551FD"/>
    <w:rsid w:val="00657B1E"/>
    <w:rsid w:val="00671CC9"/>
    <w:rsid w:val="00682AD0"/>
    <w:rsid w:val="006852E6"/>
    <w:rsid w:val="006A6119"/>
    <w:rsid w:val="006C0C2E"/>
    <w:rsid w:val="006D4054"/>
    <w:rsid w:val="006F3797"/>
    <w:rsid w:val="006F5DB6"/>
    <w:rsid w:val="00702A3B"/>
    <w:rsid w:val="007122D6"/>
    <w:rsid w:val="00717471"/>
    <w:rsid w:val="007621CA"/>
    <w:rsid w:val="00764F46"/>
    <w:rsid w:val="00787E68"/>
    <w:rsid w:val="007E45D0"/>
    <w:rsid w:val="008036A3"/>
    <w:rsid w:val="00856F83"/>
    <w:rsid w:val="008621AB"/>
    <w:rsid w:val="00873469"/>
    <w:rsid w:val="00875C72"/>
    <w:rsid w:val="00876830"/>
    <w:rsid w:val="00895690"/>
    <w:rsid w:val="00896E8C"/>
    <w:rsid w:val="008A48AF"/>
    <w:rsid w:val="008C0A0B"/>
    <w:rsid w:val="008C6B5B"/>
    <w:rsid w:val="008D2678"/>
    <w:rsid w:val="008D4E81"/>
    <w:rsid w:val="008F1BAD"/>
    <w:rsid w:val="008F21F9"/>
    <w:rsid w:val="00911170"/>
    <w:rsid w:val="009113F3"/>
    <w:rsid w:val="00961D62"/>
    <w:rsid w:val="00967A8D"/>
    <w:rsid w:val="00972D89"/>
    <w:rsid w:val="009768DB"/>
    <w:rsid w:val="009879D5"/>
    <w:rsid w:val="00993EFD"/>
    <w:rsid w:val="00995752"/>
    <w:rsid w:val="009963F4"/>
    <w:rsid w:val="009A22D1"/>
    <w:rsid w:val="009B0227"/>
    <w:rsid w:val="009B146B"/>
    <w:rsid w:val="009D2A1D"/>
    <w:rsid w:val="009E163A"/>
    <w:rsid w:val="009E776C"/>
    <w:rsid w:val="009F0507"/>
    <w:rsid w:val="00A4012D"/>
    <w:rsid w:val="00A8311C"/>
    <w:rsid w:val="00A90DEC"/>
    <w:rsid w:val="00A9550F"/>
    <w:rsid w:val="00A9588B"/>
    <w:rsid w:val="00AB47BF"/>
    <w:rsid w:val="00B42906"/>
    <w:rsid w:val="00B83969"/>
    <w:rsid w:val="00B91548"/>
    <w:rsid w:val="00BB42F4"/>
    <w:rsid w:val="00BE1CAD"/>
    <w:rsid w:val="00C05867"/>
    <w:rsid w:val="00C16F99"/>
    <w:rsid w:val="00C33475"/>
    <w:rsid w:val="00C34761"/>
    <w:rsid w:val="00C46638"/>
    <w:rsid w:val="00C51329"/>
    <w:rsid w:val="00C55AC5"/>
    <w:rsid w:val="00C56C38"/>
    <w:rsid w:val="00C8637B"/>
    <w:rsid w:val="00C978F2"/>
    <w:rsid w:val="00CD1396"/>
    <w:rsid w:val="00CD4902"/>
    <w:rsid w:val="00D12E37"/>
    <w:rsid w:val="00D240D9"/>
    <w:rsid w:val="00D25E16"/>
    <w:rsid w:val="00D31F10"/>
    <w:rsid w:val="00D7445F"/>
    <w:rsid w:val="00D93260"/>
    <w:rsid w:val="00DB324D"/>
    <w:rsid w:val="00DC76FC"/>
    <w:rsid w:val="00DD0043"/>
    <w:rsid w:val="00E222C8"/>
    <w:rsid w:val="00E257F9"/>
    <w:rsid w:val="00E70BB5"/>
    <w:rsid w:val="00E71386"/>
    <w:rsid w:val="00E870DA"/>
    <w:rsid w:val="00EA05D0"/>
    <w:rsid w:val="00EA593B"/>
    <w:rsid w:val="00EE3F46"/>
    <w:rsid w:val="00EE475C"/>
    <w:rsid w:val="00F1149E"/>
    <w:rsid w:val="00F35399"/>
    <w:rsid w:val="00F72A3F"/>
    <w:rsid w:val="00FB0406"/>
    <w:rsid w:val="00FC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BA97"/>
  <w15:chartTrackingRefBased/>
  <w15:docId w15:val="{69B8771A-5907-6D44-AE8E-3749CA81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4E81"/>
  </w:style>
  <w:style w:type="character" w:styleId="Hyperlink">
    <w:name w:val="Hyperlink"/>
    <w:basedOn w:val="DefaultParagraphFont"/>
    <w:uiPriority w:val="99"/>
    <w:unhideWhenUsed/>
    <w:rsid w:val="00590405"/>
    <w:rPr>
      <w:color w:val="0563C1" w:themeColor="hyperlink"/>
      <w:u w:val="single"/>
    </w:rPr>
  </w:style>
  <w:style w:type="character" w:styleId="UnresolvedMention">
    <w:name w:val="Unresolved Mention"/>
    <w:basedOn w:val="DefaultParagraphFont"/>
    <w:uiPriority w:val="99"/>
    <w:semiHidden/>
    <w:unhideWhenUsed/>
    <w:rsid w:val="00590405"/>
    <w:rPr>
      <w:color w:val="605E5C"/>
      <w:shd w:val="clear" w:color="auto" w:fill="E1DFDD"/>
    </w:rPr>
  </w:style>
  <w:style w:type="paragraph" w:styleId="BalloonText">
    <w:name w:val="Balloon Text"/>
    <w:basedOn w:val="Normal"/>
    <w:link w:val="BalloonTextChar"/>
    <w:uiPriority w:val="99"/>
    <w:semiHidden/>
    <w:unhideWhenUsed/>
    <w:rsid w:val="00280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43D"/>
    <w:rPr>
      <w:rFonts w:ascii="Segoe UI" w:hAnsi="Segoe UI" w:cs="Segoe UI"/>
      <w:sz w:val="18"/>
      <w:szCs w:val="18"/>
    </w:rPr>
  </w:style>
  <w:style w:type="paragraph" w:styleId="FootnoteText">
    <w:name w:val="footnote text"/>
    <w:basedOn w:val="Normal"/>
    <w:link w:val="FootnoteTextChar"/>
    <w:uiPriority w:val="99"/>
    <w:semiHidden/>
    <w:unhideWhenUsed/>
    <w:rsid w:val="00B91548"/>
    <w:rPr>
      <w:sz w:val="20"/>
      <w:szCs w:val="20"/>
    </w:rPr>
  </w:style>
  <w:style w:type="character" w:customStyle="1" w:styleId="FootnoteTextChar">
    <w:name w:val="Footnote Text Char"/>
    <w:basedOn w:val="DefaultParagraphFont"/>
    <w:link w:val="FootnoteText"/>
    <w:uiPriority w:val="99"/>
    <w:semiHidden/>
    <w:rsid w:val="00B91548"/>
    <w:rPr>
      <w:sz w:val="20"/>
      <w:szCs w:val="20"/>
    </w:rPr>
  </w:style>
  <w:style w:type="character" w:styleId="FootnoteReference">
    <w:name w:val="footnote reference"/>
    <w:basedOn w:val="DefaultParagraphFont"/>
    <w:uiPriority w:val="99"/>
    <w:semiHidden/>
    <w:unhideWhenUsed/>
    <w:rsid w:val="00B91548"/>
    <w:rPr>
      <w:vertAlign w:val="superscript"/>
    </w:rPr>
  </w:style>
  <w:style w:type="paragraph" w:styleId="EndnoteText">
    <w:name w:val="endnote text"/>
    <w:basedOn w:val="Normal"/>
    <w:link w:val="EndnoteTextChar"/>
    <w:uiPriority w:val="99"/>
    <w:semiHidden/>
    <w:unhideWhenUsed/>
    <w:rsid w:val="0003653E"/>
    <w:rPr>
      <w:sz w:val="20"/>
      <w:szCs w:val="20"/>
    </w:rPr>
  </w:style>
  <w:style w:type="character" w:customStyle="1" w:styleId="EndnoteTextChar">
    <w:name w:val="Endnote Text Char"/>
    <w:basedOn w:val="DefaultParagraphFont"/>
    <w:link w:val="EndnoteText"/>
    <w:uiPriority w:val="99"/>
    <w:semiHidden/>
    <w:rsid w:val="0003653E"/>
    <w:rPr>
      <w:sz w:val="20"/>
      <w:szCs w:val="20"/>
    </w:rPr>
  </w:style>
  <w:style w:type="character" w:styleId="EndnoteReference">
    <w:name w:val="endnote reference"/>
    <w:basedOn w:val="DefaultParagraphFont"/>
    <w:uiPriority w:val="99"/>
    <w:semiHidden/>
    <w:unhideWhenUsed/>
    <w:rsid w:val="000365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848">
      <w:bodyDiv w:val="1"/>
      <w:marLeft w:val="0"/>
      <w:marRight w:val="0"/>
      <w:marTop w:val="0"/>
      <w:marBottom w:val="0"/>
      <w:divBdr>
        <w:top w:val="none" w:sz="0" w:space="0" w:color="auto"/>
        <w:left w:val="none" w:sz="0" w:space="0" w:color="auto"/>
        <w:bottom w:val="none" w:sz="0" w:space="0" w:color="auto"/>
        <w:right w:val="none" w:sz="0" w:space="0" w:color="auto"/>
      </w:divBdr>
    </w:div>
    <w:div w:id="156727742">
      <w:bodyDiv w:val="1"/>
      <w:marLeft w:val="0"/>
      <w:marRight w:val="0"/>
      <w:marTop w:val="0"/>
      <w:marBottom w:val="0"/>
      <w:divBdr>
        <w:top w:val="none" w:sz="0" w:space="0" w:color="auto"/>
        <w:left w:val="none" w:sz="0" w:space="0" w:color="auto"/>
        <w:bottom w:val="none" w:sz="0" w:space="0" w:color="auto"/>
        <w:right w:val="none" w:sz="0" w:space="0" w:color="auto"/>
      </w:divBdr>
      <w:divsChild>
        <w:div w:id="153031558">
          <w:marLeft w:val="0"/>
          <w:marRight w:val="0"/>
          <w:marTop w:val="0"/>
          <w:marBottom w:val="0"/>
          <w:divBdr>
            <w:top w:val="none" w:sz="0" w:space="0" w:color="auto"/>
            <w:left w:val="none" w:sz="0" w:space="0" w:color="auto"/>
            <w:bottom w:val="none" w:sz="0" w:space="0" w:color="auto"/>
            <w:right w:val="none" w:sz="0" w:space="0" w:color="auto"/>
          </w:divBdr>
          <w:divsChild>
            <w:div w:id="1930845114">
              <w:marLeft w:val="0"/>
              <w:marRight w:val="0"/>
              <w:marTop w:val="0"/>
              <w:marBottom w:val="0"/>
              <w:divBdr>
                <w:top w:val="none" w:sz="0" w:space="0" w:color="auto"/>
                <w:left w:val="none" w:sz="0" w:space="0" w:color="auto"/>
                <w:bottom w:val="none" w:sz="0" w:space="0" w:color="auto"/>
                <w:right w:val="none" w:sz="0" w:space="0" w:color="auto"/>
              </w:divBdr>
              <w:divsChild>
                <w:div w:id="10232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6168">
      <w:bodyDiv w:val="1"/>
      <w:marLeft w:val="0"/>
      <w:marRight w:val="0"/>
      <w:marTop w:val="0"/>
      <w:marBottom w:val="0"/>
      <w:divBdr>
        <w:top w:val="none" w:sz="0" w:space="0" w:color="auto"/>
        <w:left w:val="none" w:sz="0" w:space="0" w:color="auto"/>
        <w:bottom w:val="none" w:sz="0" w:space="0" w:color="auto"/>
        <w:right w:val="none" w:sz="0" w:space="0" w:color="auto"/>
      </w:divBdr>
    </w:div>
    <w:div w:id="321128278">
      <w:bodyDiv w:val="1"/>
      <w:marLeft w:val="0"/>
      <w:marRight w:val="0"/>
      <w:marTop w:val="0"/>
      <w:marBottom w:val="0"/>
      <w:divBdr>
        <w:top w:val="none" w:sz="0" w:space="0" w:color="auto"/>
        <w:left w:val="none" w:sz="0" w:space="0" w:color="auto"/>
        <w:bottom w:val="none" w:sz="0" w:space="0" w:color="auto"/>
        <w:right w:val="none" w:sz="0" w:space="0" w:color="auto"/>
      </w:divBdr>
    </w:div>
    <w:div w:id="324668642">
      <w:bodyDiv w:val="1"/>
      <w:marLeft w:val="0"/>
      <w:marRight w:val="0"/>
      <w:marTop w:val="0"/>
      <w:marBottom w:val="0"/>
      <w:divBdr>
        <w:top w:val="none" w:sz="0" w:space="0" w:color="auto"/>
        <w:left w:val="none" w:sz="0" w:space="0" w:color="auto"/>
        <w:bottom w:val="none" w:sz="0" w:space="0" w:color="auto"/>
        <w:right w:val="none" w:sz="0" w:space="0" w:color="auto"/>
      </w:divBdr>
      <w:divsChild>
        <w:div w:id="1487043363">
          <w:marLeft w:val="0"/>
          <w:marRight w:val="0"/>
          <w:marTop w:val="0"/>
          <w:marBottom w:val="0"/>
          <w:divBdr>
            <w:top w:val="none" w:sz="0" w:space="0" w:color="auto"/>
            <w:left w:val="none" w:sz="0" w:space="0" w:color="auto"/>
            <w:bottom w:val="none" w:sz="0" w:space="0" w:color="auto"/>
            <w:right w:val="none" w:sz="0" w:space="0" w:color="auto"/>
          </w:divBdr>
          <w:divsChild>
            <w:div w:id="2120253401">
              <w:marLeft w:val="0"/>
              <w:marRight w:val="0"/>
              <w:marTop w:val="0"/>
              <w:marBottom w:val="0"/>
              <w:divBdr>
                <w:top w:val="none" w:sz="0" w:space="0" w:color="auto"/>
                <w:left w:val="none" w:sz="0" w:space="0" w:color="auto"/>
                <w:bottom w:val="none" w:sz="0" w:space="0" w:color="auto"/>
                <w:right w:val="none" w:sz="0" w:space="0" w:color="auto"/>
              </w:divBdr>
              <w:divsChild>
                <w:div w:id="692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2074">
      <w:bodyDiv w:val="1"/>
      <w:marLeft w:val="0"/>
      <w:marRight w:val="0"/>
      <w:marTop w:val="0"/>
      <w:marBottom w:val="0"/>
      <w:divBdr>
        <w:top w:val="none" w:sz="0" w:space="0" w:color="auto"/>
        <w:left w:val="none" w:sz="0" w:space="0" w:color="auto"/>
        <w:bottom w:val="none" w:sz="0" w:space="0" w:color="auto"/>
        <w:right w:val="none" w:sz="0" w:space="0" w:color="auto"/>
      </w:divBdr>
      <w:divsChild>
        <w:div w:id="860123865">
          <w:marLeft w:val="0"/>
          <w:marRight w:val="0"/>
          <w:marTop w:val="0"/>
          <w:marBottom w:val="0"/>
          <w:divBdr>
            <w:top w:val="none" w:sz="0" w:space="0" w:color="auto"/>
            <w:left w:val="none" w:sz="0" w:space="0" w:color="auto"/>
            <w:bottom w:val="none" w:sz="0" w:space="0" w:color="auto"/>
            <w:right w:val="none" w:sz="0" w:space="0" w:color="auto"/>
          </w:divBdr>
          <w:divsChild>
            <w:div w:id="1695687483">
              <w:marLeft w:val="0"/>
              <w:marRight w:val="0"/>
              <w:marTop w:val="0"/>
              <w:marBottom w:val="0"/>
              <w:divBdr>
                <w:top w:val="none" w:sz="0" w:space="0" w:color="auto"/>
                <w:left w:val="none" w:sz="0" w:space="0" w:color="auto"/>
                <w:bottom w:val="none" w:sz="0" w:space="0" w:color="auto"/>
                <w:right w:val="none" w:sz="0" w:space="0" w:color="auto"/>
              </w:divBdr>
              <w:divsChild>
                <w:div w:id="12689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91489">
      <w:bodyDiv w:val="1"/>
      <w:marLeft w:val="0"/>
      <w:marRight w:val="0"/>
      <w:marTop w:val="0"/>
      <w:marBottom w:val="0"/>
      <w:divBdr>
        <w:top w:val="none" w:sz="0" w:space="0" w:color="auto"/>
        <w:left w:val="none" w:sz="0" w:space="0" w:color="auto"/>
        <w:bottom w:val="none" w:sz="0" w:space="0" w:color="auto"/>
        <w:right w:val="none" w:sz="0" w:space="0" w:color="auto"/>
      </w:divBdr>
    </w:div>
    <w:div w:id="1935504522">
      <w:bodyDiv w:val="1"/>
      <w:marLeft w:val="0"/>
      <w:marRight w:val="0"/>
      <w:marTop w:val="0"/>
      <w:marBottom w:val="0"/>
      <w:divBdr>
        <w:top w:val="none" w:sz="0" w:space="0" w:color="auto"/>
        <w:left w:val="none" w:sz="0" w:space="0" w:color="auto"/>
        <w:bottom w:val="none" w:sz="0" w:space="0" w:color="auto"/>
        <w:right w:val="none" w:sz="0" w:space="0" w:color="auto"/>
      </w:divBdr>
    </w:div>
    <w:div w:id="1999504155">
      <w:bodyDiv w:val="1"/>
      <w:marLeft w:val="0"/>
      <w:marRight w:val="0"/>
      <w:marTop w:val="0"/>
      <w:marBottom w:val="0"/>
      <w:divBdr>
        <w:top w:val="none" w:sz="0" w:space="0" w:color="auto"/>
        <w:left w:val="none" w:sz="0" w:space="0" w:color="auto"/>
        <w:bottom w:val="none" w:sz="0" w:space="0" w:color="auto"/>
        <w:right w:val="none" w:sz="0" w:space="0" w:color="auto"/>
      </w:divBdr>
    </w:div>
    <w:div w:id="2082677536">
      <w:bodyDiv w:val="1"/>
      <w:marLeft w:val="0"/>
      <w:marRight w:val="0"/>
      <w:marTop w:val="0"/>
      <w:marBottom w:val="0"/>
      <w:divBdr>
        <w:top w:val="none" w:sz="0" w:space="0" w:color="auto"/>
        <w:left w:val="none" w:sz="0" w:space="0" w:color="auto"/>
        <w:bottom w:val="none" w:sz="0" w:space="0" w:color="auto"/>
        <w:right w:val="none" w:sz="0" w:space="0" w:color="auto"/>
      </w:divBdr>
      <w:divsChild>
        <w:div w:id="1240871959">
          <w:marLeft w:val="0"/>
          <w:marRight w:val="0"/>
          <w:marTop w:val="0"/>
          <w:marBottom w:val="0"/>
          <w:divBdr>
            <w:top w:val="none" w:sz="0" w:space="0" w:color="auto"/>
            <w:left w:val="none" w:sz="0" w:space="0" w:color="auto"/>
            <w:bottom w:val="none" w:sz="0" w:space="0" w:color="auto"/>
            <w:right w:val="none" w:sz="0" w:space="0" w:color="auto"/>
          </w:divBdr>
          <w:divsChild>
            <w:div w:id="245696895">
              <w:marLeft w:val="0"/>
              <w:marRight w:val="0"/>
              <w:marTop w:val="0"/>
              <w:marBottom w:val="0"/>
              <w:divBdr>
                <w:top w:val="none" w:sz="0" w:space="0" w:color="auto"/>
                <w:left w:val="none" w:sz="0" w:space="0" w:color="auto"/>
                <w:bottom w:val="none" w:sz="0" w:space="0" w:color="auto"/>
                <w:right w:val="none" w:sz="0" w:space="0" w:color="auto"/>
              </w:divBdr>
              <w:divsChild>
                <w:div w:id="16420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azcourts.gov/selfservicecenter/AZ-Victims-Center"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0B7D0DF270BC4B90A3C90A48E1A7FC" ma:contentTypeVersion="12" ma:contentTypeDescription="Create a new document." ma:contentTypeScope="" ma:versionID="0fd2030ed07b8594f62b03ba5ece35be">
  <xsd:schema xmlns:xsd="http://www.w3.org/2001/XMLSchema" xmlns:xs="http://www.w3.org/2001/XMLSchema" xmlns:p="http://schemas.microsoft.com/office/2006/metadata/properties" xmlns:ns3="174711ca-7eb9-4756-8a4c-649a8ee9296c" xmlns:ns4="a32ce4ef-6d0e-4318-bf78-a2a7139fb4ef" targetNamespace="http://schemas.microsoft.com/office/2006/metadata/properties" ma:root="true" ma:fieldsID="6731e81485725638b34df9c0e852ce5b" ns3:_="" ns4:_="">
    <xsd:import namespace="174711ca-7eb9-4756-8a4c-649a8ee9296c"/>
    <xsd:import namespace="a32ce4ef-6d0e-4318-bf78-a2a7139fb4e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711ca-7eb9-4756-8a4c-649a8ee929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2ce4ef-6d0e-4318-bf78-a2a7139fb4e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26FB3B-DA54-4945-9359-A06E22BD233E}">
  <ds:schemaRefs>
    <ds:schemaRef ds:uri="http://schemas.microsoft.com/office/2006/metadata/contentType"/>
    <ds:schemaRef ds:uri="http://schemas.microsoft.com/office/2006/metadata/properties/metaAttributes"/>
    <ds:schemaRef ds:uri="http://www.w3.org/2000/xmlns/"/>
    <ds:schemaRef ds:uri="http://www.w3.org/2001/XMLSchema"/>
    <ds:schemaRef ds:uri="174711ca-7eb9-4756-8a4c-649a8ee9296c"/>
    <ds:schemaRef ds:uri="a32ce4ef-6d0e-4318-bf78-a2a7139fb4ef"/>
  </ds:schemaRefs>
</ds:datastoreItem>
</file>

<file path=customXml/itemProps2.xml><?xml version="1.0" encoding="utf-8"?>
<ds:datastoreItem xmlns:ds="http://schemas.openxmlformats.org/officeDocument/2006/customXml" ds:itemID="{0D8E94D0-0A74-404F-9F65-5A02B40211F0}">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D702F8A2-D8C4-459E-97F2-7C7F62C13A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April</dc:creator>
  <cp:keywords/>
  <dc:description/>
  <cp:lastModifiedBy>Randall Udelman</cp:lastModifiedBy>
  <cp:revision>2</cp:revision>
  <dcterms:created xsi:type="dcterms:W3CDTF">2019-09-24T02:03:00Z</dcterms:created>
  <dcterms:modified xsi:type="dcterms:W3CDTF">2019-09-24T02:03:00Z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0x010100070B7D0DF270BC4B90A3C90A48E1A7FC</vt:lpwstr>
  </property>
</Properties>
</file>